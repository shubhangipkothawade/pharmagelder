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99F4214" w14:textId="77777777" w:rsidR="00810093" w:rsidRPr="00810093" w:rsidRDefault="00810093" w:rsidP="00810093">
      <w:pPr>
        <w:ind w:left="1134" w:right="1836"/>
        <w:rPr>
          <w:rFonts w:ascii="Times" w:hAnsi="Times" w:cs="Arial"/>
          <w:b/>
          <w:highlight w:val="yellow"/>
        </w:rPr>
      </w:pPr>
      <w:r w:rsidRPr="00810093">
        <w:rPr>
          <w:rFonts w:ascii="Times" w:hAnsi="Times" w:cs="Arial"/>
          <w:b/>
          <w:highlight w:val="yellow"/>
        </w:rPr>
        <w:t>Was ist korrekt: Branche oder Industrie?</w:t>
      </w:r>
    </w:p>
    <w:p w14:paraId="0DB6B61C" w14:textId="77777777" w:rsidR="00810093" w:rsidRPr="00810093" w:rsidRDefault="00810093" w:rsidP="00810093">
      <w:pPr>
        <w:ind w:left="1134" w:right="1836"/>
        <w:rPr>
          <w:rFonts w:ascii="Times" w:hAnsi="Times" w:cs="Arial"/>
          <w:b/>
          <w:highlight w:val="yellow"/>
        </w:rPr>
      </w:pPr>
    </w:p>
    <w:p w14:paraId="35751688" w14:textId="77777777" w:rsidR="00810093" w:rsidRDefault="00810093" w:rsidP="00810093">
      <w:pPr>
        <w:ind w:left="1134" w:right="1836"/>
        <w:rPr>
          <w:rFonts w:ascii="Times" w:hAnsi="Times" w:cs="Arial"/>
          <w:b/>
        </w:rPr>
      </w:pPr>
      <w:r w:rsidRPr="00810093">
        <w:rPr>
          <w:rFonts w:ascii="Times" w:hAnsi="Times" w:cs="Arial"/>
          <w:b/>
          <w:highlight w:val="yellow"/>
        </w:rPr>
        <w:t>***Achtung: alle Zahlen am Schluss nochmals prüfen***</w:t>
      </w:r>
    </w:p>
    <w:p w14:paraId="67EE2862" w14:textId="77777777" w:rsidR="00810093" w:rsidRPr="00810093" w:rsidRDefault="00810093" w:rsidP="0024185F">
      <w:pPr>
        <w:ind w:right="1836"/>
        <w:rPr>
          <w:rFonts w:ascii="Times" w:hAnsi="Times" w:cs="Arial"/>
          <w:b/>
        </w:rPr>
      </w:pPr>
    </w:p>
    <w:p w14:paraId="23838F0C" w14:textId="77777777" w:rsidR="005C24E0" w:rsidRDefault="005C24E0" w:rsidP="00810093">
      <w:pPr>
        <w:ind w:left="1134" w:right="1836"/>
        <w:rPr>
          <w:rFonts w:ascii="Times" w:hAnsi="Times" w:cs="Arial"/>
        </w:rPr>
      </w:pPr>
    </w:p>
    <w:p w14:paraId="09137935" w14:textId="77777777" w:rsidR="005C24E0" w:rsidRDefault="005C24E0" w:rsidP="00810093">
      <w:pPr>
        <w:ind w:left="1134" w:right="1836"/>
        <w:rPr>
          <w:rFonts w:ascii="Times" w:hAnsi="Times" w:cs="Arial"/>
        </w:rPr>
      </w:pPr>
    </w:p>
    <w:p w14:paraId="5540F0F0" w14:textId="5885E3DE" w:rsidR="00810093" w:rsidRPr="00810093" w:rsidRDefault="005C24E0" w:rsidP="00810093">
      <w:pPr>
        <w:ind w:left="1134" w:right="1836"/>
        <w:rPr>
          <w:rFonts w:ascii="Times" w:hAnsi="Times" w:cs="Arial"/>
          <w:b/>
        </w:rPr>
      </w:pPr>
      <w:r>
        <w:rPr>
          <w:rFonts w:ascii="Times" w:hAnsi="Times" w:cs="Arial"/>
        </w:rPr>
        <w:t>Ärzte</w:t>
      </w:r>
    </w:p>
    <w:p w14:paraId="37681436" w14:textId="77777777" w:rsidR="00810093" w:rsidRPr="00810093" w:rsidRDefault="00810093" w:rsidP="00810093">
      <w:pPr>
        <w:ind w:left="1134" w:right="1836"/>
        <w:rPr>
          <w:rFonts w:ascii="Times" w:hAnsi="Times" w:cs="Arial"/>
          <w:b/>
        </w:rPr>
      </w:pPr>
      <w:r w:rsidRPr="00810093">
        <w:rPr>
          <w:rFonts w:ascii="Times" w:hAnsi="Times" w:cs="Arial"/>
          <w:b/>
        </w:rPr>
        <w:t>Pharma</w:t>
      </w:r>
      <w:r>
        <w:rPr>
          <w:rFonts w:ascii="Times" w:hAnsi="Times" w:cs="Arial"/>
          <w:b/>
        </w:rPr>
        <w:t>firmen «spenden</w:t>
      </w:r>
      <w:r w:rsidRPr="00810093">
        <w:rPr>
          <w:rFonts w:ascii="Times" w:hAnsi="Times" w:cs="Arial"/>
          <w:b/>
        </w:rPr>
        <w:t>» 155 Millionen an Ärzte</w:t>
      </w:r>
      <w:r>
        <w:rPr>
          <w:rFonts w:ascii="Times" w:hAnsi="Times" w:cs="Arial"/>
          <w:b/>
        </w:rPr>
        <w:t xml:space="preserve"> und Spitäler</w:t>
      </w:r>
    </w:p>
    <w:p w14:paraId="2EDC1A1C" w14:textId="77777777" w:rsidR="00810093" w:rsidRPr="00810093" w:rsidRDefault="00810093" w:rsidP="00810093">
      <w:pPr>
        <w:ind w:left="1134" w:right="1836"/>
        <w:rPr>
          <w:rFonts w:ascii="Times" w:hAnsi="Times" w:cs="Arial"/>
          <w:b/>
        </w:rPr>
      </w:pPr>
    </w:p>
    <w:p w14:paraId="4CE26A61" w14:textId="63340631" w:rsidR="00810093" w:rsidRPr="00810093" w:rsidRDefault="00810093" w:rsidP="00810093">
      <w:pPr>
        <w:ind w:left="1134" w:right="1836"/>
        <w:rPr>
          <w:rFonts w:ascii="Times" w:hAnsi="Times" w:cs="Arial"/>
          <w:b/>
        </w:rPr>
      </w:pPr>
      <w:r w:rsidRPr="00810093">
        <w:rPr>
          <w:rFonts w:ascii="Times" w:hAnsi="Times" w:cs="Arial"/>
          <w:b/>
        </w:rPr>
        <w:t>Die Pharmaindustrie rühmt sich</w:t>
      </w:r>
      <w:ins w:id="0" w:author="Axel Springer AG" w:date="2017-08-08T15:12:00Z">
        <w:r w:rsidR="005C24E0">
          <w:rPr>
            <w:rFonts w:ascii="Times" w:hAnsi="Times" w:cs="Arial"/>
            <w:b/>
          </w:rPr>
          <w:t xml:space="preserve"> dafür, dass sie ihre </w:t>
        </w:r>
      </w:ins>
      <w:del w:id="1" w:author="Axel Springer AG" w:date="2017-08-08T15:12:00Z">
        <w:r w:rsidRPr="00810093" w:rsidDel="005C24E0">
          <w:rPr>
            <w:rFonts w:ascii="Times" w:hAnsi="Times" w:cs="Arial"/>
            <w:b/>
          </w:rPr>
          <w:delText xml:space="preserve"> über die eigene Transparenz-Initiative und stellt hunderte Seiten mit </w:delText>
        </w:r>
      </w:del>
      <w:r w:rsidRPr="00810093">
        <w:rPr>
          <w:rFonts w:ascii="Times" w:hAnsi="Times" w:cs="Arial"/>
          <w:b/>
        </w:rPr>
        <w:t>Geldzahlungen an Ärzte und Spitäler</w:t>
      </w:r>
      <w:ins w:id="2" w:author="Axel Springer AG" w:date="2017-08-08T15:12:00Z">
        <w:r w:rsidR="005C24E0">
          <w:rPr>
            <w:rFonts w:ascii="Times" w:hAnsi="Times" w:cs="Arial"/>
            <w:b/>
          </w:rPr>
          <w:t xml:space="preserve"> veröffentlicht</w:t>
        </w:r>
      </w:ins>
      <w:del w:id="3" w:author="Axel Springer AG" w:date="2017-08-08T15:11:00Z">
        <w:r w:rsidRPr="00810093" w:rsidDel="005C24E0">
          <w:rPr>
            <w:rFonts w:ascii="Times" w:hAnsi="Times" w:cs="Arial"/>
            <w:b/>
          </w:rPr>
          <w:delText xml:space="preserve"> online</w:delText>
        </w:r>
      </w:del>
      <w:r w:rsidRPr="00810093">
        <w:rPr>
          <w:rFonts w:ascii="Times" w:hAnsi="Times" w:cs="Arial"/>
          <w:b/>
        </w:rPr>
        <w:t xml:space="preserve">. Aber: </w:t>
      </w:r>
      <w:del w:id="4" w:author="Axel Springer AG" w:date="2017-08-08T15:12:00Z">
        <w:r w:rsidRPr="00810093" w:rsidDel="005C24E0">
          <w:rPr>
            <w:rFonts w:ascii="Times" w:hAnsi="Times" w:cs="Arial"/>
            <w:b/>
          </w:rPr>
          <w:delText xml:space="preserve">Über </w:delText>
        </w:r>
      </w:del>
      <w:ins w:id="5" w:author="Axel Springer AG" w:date="2017-08-08T15:12:00Z">
        <w:r w:rsidR="005C24E0">
          <w:rPr>
            <w:rFonts w:ascii="Times" w:hAnsi="Times" w:cs="Arial"/>
            <w:b/>
          </w:rPr>
          <w:t>Bei</w:t>
        </w:r>
        <w:r w:rsidR="005C24E0" w:rsidRPr="00810093">
          <w:rPr>
            <w:rFonts w:ascii="Times" w:hAnsi="Times" w:cs="Arial"/>
            <w:b/>
          </w:rPr>
          <w:t xml:space="preserve"> </w:t>
        </w:r>
      </w:ins>
      <w:r w:rsidRPr="00810093">
        <w:rPr>
          <w:rFonts w:ascii="Times" w:hAnsi="Times" w:cs="Arial"/>
          <w:b/>
        </w:rPr>
        <w:t xml:space="preserve">fast </w:t>
      </w:r>
      <w:del w:id="6" w:author="Axel Springer AG" w:date="2017-08-08T15:12:00Z">
        <w:r w:rsidRPr="00810093" w:rsidDel="005C24E0">
          <w:rPr>
            <w:rFonts w:ascii="Times" w:hAnsi="Times" w:cs="Arial"/>
            <w:b/>
          </w:rPr>
          <w:delText xml:space="preserve">die </w:delText>
        </w:r>
      </w:del>
      <w:ins w:id="7" w:author="Axel Springer AG" w:date="2017-08-08T15:12:00Z">
        <w:r w:rsidR="005C24E0">
          <w:rPr>
            <w:rFonts w:ascii="Times" w:hAnsi="Times" w:cs="Arial"/>
            <w:b/>
          </w:rPr>
          <w:t>der</w:t>
        </w:r>
        <w:r w:rsidR="005C24E0" w:rsidRPr="00810093">
          <w:rPr>
            <w:rFonts w:ascii="Times" w:hAnsi="Times" w:cs="Arial"/>
            <w:b/>
          </w:rPr>
          <w:t xml:space="preserve"> </w:t>
        </w:r>
      </w:ins>
      <w:r w:rsidRPr="00810093">
        <w:rPr>
          <w:rFonts w:ascii="Times" w:hAnsi="Times" w:cs="Arial"/>
          <w:b/>
        </w:rPr>
        <w:t>Hälfte d</w:t>
      </w:r>
      <w:del w:id="8" w:author="Axel Springer AG" w:date="2017-08-08T15:12:00Z">
        <w:r w:rsidRPr="00810093" w:rsidDel="005C24E0">
          <w:rPr>
            <w:rFonts w:ascii="Times" w:hAnsi="Times" w:cs="Arial"/>
            <w:b/>
          </w:rPr>
          <w:delText>ies</w:delText>
        </w:r>
      </w:del>
      <w:r w:rsidRPr="00810093">
        <w:rPr>
          <w:rFonts w:ascii="Times" w:hAnsi="Times" w:cs="Arial"/>
          <w:b/>
        </w:rPr>
        <w:t>er Gelder herrscht völlige Intransparenz.</w:t>
      </w:r>
    </w:p>
    <w:p w14:paraId="2517ECA6" w14:textId="77777777" w:rsidR="00810093" w:rsidRPr="00810093" w:rsidRDefault="00810093" w:rsidP="00810093">
      <w:pPr>
        <w:ind w:left="1134" w:right="1836"/>
        <w:rPr>
          <w:rFonts w:ascii="Times" w:hAnsi="Times" w:cs="Arial"/>
        </w:rPr>
      </w:pPr>
    </w:p>
    <w:p w14:paraId="21DE54E1" w14:textId="77777777" w:rsidR="00810093" w:rsidRPr="00810093" w:rsidRDefault="00810093" w:rsidP="00810093">
      <w:pPr>
        <w:ind w:left="1134" w:right="1836"/>
        <w:rPr>
          <w:rFonts w:ascii="Times" w:hAnsi="Times" w:cs="Arial"/>
        </w:rPr>
      </w:pPr>
      <w:r w:rsidRPr="00810093">
        <w:rPr>
          <w:rFonts w:ascii="Times" w:hAnsi="Times" w:cs="Arial"/>
        </w:rPr>
        <w:t xml:space="preserve">Text: Otto </w:t>
      </w:r>
      <w:proofErr w:type="spellStart"/>
      <w:r w:rsidRPr="00810093">
        <w:rPr>
          <w:rFonts w:ascii="Times" w:hAnsi="Times" w:cs="Arial"/>
        </w:rPr>
        <w:t>Hostettler</w:t>
      </w:r>
      <w:proofErr w:type="spellEnd"/>
      <w:r w:rsidRPr="00810093">
        <w:rPr>
          <w:rFonts w:ascii="Times" w:hAnsi="Times" w:cs="Arial"/>
        </w:rPr>
        <w:t xml:space="preserve"> und Sylke Gruhnwald</w:t>
      </w:r>
    </w:p>
    <w:p w14:paraId="696AF488" w14:textId="77777777" w:rsidR="00810093" w:rsidRDefault="00810093" w:rsidP="00810093">
      <w:pPr>
        <w:ind w:left="1134" w:right="1836"/>
        <w:rPr>
          <w:rFonts w:ascii="Times" w:hAnsi="Times" w:cs="Arial"/>
        </w:rPr>
      </w:pPr>
    </w:p>
    <w:p w14:paraId="10652710" w14:textId="2A86FC43" w:rsidR="00D8751E" w:rsidDel="00D8751E" w:rsidRDefault="005C24E0" w:rsidP="00D8751E">
      <w:pPr>
        <w:ind w:left="1134" w:right="1836"/>
        <w:rPr>
          <w:del w:id="9" w:author="Axel Springer AG" w:date="2017-08-08T16:02:00Z"/>
          <w:rFonts w:ascii="Times" w:hAnsi="Times" w:cs="Arial"/>
        </w:rPr>
      </w:pPr>
      <w:ins w:id="10" w:author="Axel Springer AG" w:date="2017-08-08T15:12:00Z">
        <w:r>
          <w:rPr>
            <w:rFonts w:ascii="Times" w:hAnsi="Times" w:cs="Arial"/>
          </w:rPr>
          <w:t xml:space="preserve">Die </w:t>
        </w:r>
      </w:ins>
      <w:del w:id="11" w:author="Axel Springer AG" w:date="2017-08-08T15:13:00Z">
        <w:r w:rsidR="0024185F" w:rsidDel="005C24E0">
          <w:rPr>
            <w:rFonts w:ascii="Times" w:hAnsi="Times" w:cs="Arial"/>
          </w:rPr>
          <w:delText xml:space="preserve">56 </w:delText>
        </w:r>
      </w:del>
      <w:ins w:id="12" w:author="Axel Springer AG" w:date="2017-08-08T15:13:00Z">
        <w:r>
          <w:rPr>
            <w:rFonts w:ascii="Times" w:hAnsi="Times" w:cs="Arial"/>
          </w:rPr>
          <w:t xml:space="preserve">in der Schweiz tätigen </w:t>
        </w:r>
      </w:ins>
      <w:r w:rsidR="0024185F">
        <w:rPr>
          <w:rFonts w:ascii="Times" w:hAnsi="Times" w:cs="Arial"/>
        </w:rPr>
        <w:t xml:space="preserve">Pharmafirmen zahlten letztes Jahr </w:t>
      </w:r>
      <w:del w:id="13" w:author="Axel Springer AG" w:date="2017-08-08T15:12:00Z">
        <w:r w:rsidR="0024185F" w:rsidDel="005C24E0">
          <w:rPr>
            <w:rFonts w:ascii="Times" w:hAnsi="Times" w:cs="Arial"/>
          </w:rPr>
          <w:delText xml:space="preserve">in der Schweiz </w:delText>
        </w:r>
      </w:del>
      <w:r w:rsidR="0024185F">
        <w:rPr>
          <w:rFonts w:ascii="Times" w:hAnsi="Times" w:cs="Arial"/>
        </w:rPr>
        <w:t xml:space="preserve">rund 155 Millionen Franken an Ärzte, Spitäler und </w:t>
      </w:r>
      <w:del w:id="14" w:author="Axel Springer AG" w:date="2017-08-08T15:13:00Z">
        <w:r w:rsidR="0024185F" w:rsidDel="005C24E0">
          <w:rPr>
            <w:rFonts w:ascii="Times" w:hAnsi="Times" w:cs="Arial"/>
          </w:rPr>
          <w:delText>andere O</w:delText>
        </w:r>
      </w:del>
      <w:ins w:id="15" w:author="Axel Springer AG" w:date="2017-08-08T15:13:00Z">
        <w:r>
          <w:rPr>
            <w:rFonts w:ascii="Times" w:hAnsi="Times" w:cs="Arial"/>
          </w:rPr>
          <w:t>Gesundheitso</w:t>
        </w:r>
      </w:ins>
      <w:r w:rsidR="0024185F">
        <w:rPr>
          <w:rFonts w:ascii="Times" w:hAnsi="Times" w:cs="Arial"/>
        </w:rPr>
        <w:t>rganisationen</w:t>
      </w:r>
      <w:del w:id="16" w:author="Axel Springer AG" w:date="2017-08-08T15:13:00Z">
        <w:r w:rsidR="0024185F" w:rsidDel="005C24E0">
          <w:rPr>
            <w:rFonts w:ascii="Times" w:hAnsi="Times" w:cs="Arial"/>
          </w:rPr>
          <w:delText xml:space="preserve"> im Gesundheitswesen</w:delText>
        </w:r>
      </w:del>
      <w:r w:rsidR="0024185F">
        <w:rPr>
          <w:rFonts w:ascii="Times" w:hAnsi="Times" w:cs="Arial"/>
        </w:rPr>
        <w:t xml:space="preserve">. </w:t>
      </w:r>
      <w:r w:rsidR="00810093" w:rsidRPr="00810093">
        <w:rPr>
          <w:rFonts w:ascii="Times" w:hAnsi="Times" w:cs="Arial"/>
        </w:rPr>
        <w:t>Das sind fast 20 Millionen Franken mehr als im Vorjahr. Das zeigt e</w:t>
      </w:r>
      <w:r w:rsidR="0024185F">
        <w:rPr>
          <w:rFonts w:ascii="Times" w:hAnsi="Times" w:cs="Arial"/>
        </w:rPr>
        <w:t xml:space="preserve">ine </w:t>
      </w:r>
      <w:del w:id="17" w:author="Axel Springer AG" w:date="2017-08-08T15:13:00Z">
        <w:r w:rsidR="0024185F" w:rsidDel="005C24E0">
          <w:rPr>
            <w:rFonts w:ascii="Times" w:hAnsi="Times" w:cs="Arial"/>
          </w:rPr>
          <w:delText xml:space="preserve">umfangreiche </w:delText>
        </w:r>
      </w:del>
      <w:r w:rsidR="0024185F">
        <w:rPr>
          <w:rFonts w:ascii="Times" w:hAnsi="Times" w:cs="Arial"/>
        </w:rPr>
        <w:t xml:space="preserve">Recherche des Beobachters </w:t>
      </w:r>
      <w:r w:rsidR="00810093" w:rsidRPr="00810093">
        <w:rPr>
          <w:rFonts w:ascii="Times" w:hAnsi="Times" w:cs="Arial"/>
        </w:rPr>
        <w:t xml:space="preserve">in Zusammenarbeit mit der Stiftung für Konsumentenschutz (SKS) und dem deutschen Recherchezentrum </w:t>
      </w:r>
      <w:del w:id="18" w:author="Axel Springer AG" w:date="2017-08-08T15:14:00Z">
        <w:r w:rsidR="00810093" w:rsidRPr="00810093" w:rsidDel="005C24E0">
          <w:rPr>
            <w:rFonts w:ascii="Times" w:hAnsi="Times" w:cs="Arial"/>
          </w:rPr>
          <w:delText>«</w:delText>
        </w:r>
      </w:del>
      <w:proofErr w:type="spellStart"/>
      <w:r w:rsidR="00810093" w:rsidRPr="00810093">
        <w:rPr>
          <w:rFonts w:ascii="Times" w:hAnsi="Times" w:cs="Arial"/>
        </w:rPr>
        <w:t>Correctiv</w:t>
      </w:r>
      <w:proofErr w:type="spellEnd"/>
      <w:del w:id="19" w:author="Axel Springer AG" w:date="2017-08-08T15:14:00Z">
        <w:r w:rsidR="00810093" w:rsidRPr="00810093" w:rsidDel="005C24E0">
          <w:rPr>
            <w:rFonts w:ascii="Times" w:hAnsi="Times" w:cs="Arial"/>
          </w:rPr>
          <w:delText>»</w:delText>
        </w:r>
      </w:del>
      <w:r w:rsidR="00810093" w:rsidRPr="00810093">
        <w:rPr>
          <w:rFonts w:ascii="Times" w:hAnsi="Times" w:cs="Arial"/>
        </w:rPr>
        <w:t xml:space="preserve">. </w:t>
      </w:r>
      <w:moveToRangeStart w:id="20" w:author="Axel Springer AG" w:date="2017-08-08T16:02:00Z" w:name="move363824597"/>
      <w:moveTo w:id="21" w:author="Axel Springer AG" w:date="2017-08-08T16:02:00Z">
        <w:r w:rsidR="00D8751E" w:rsidRPr="00810093">
          <w:rPr>
            <w:rFonts w:ascii="Times" w:hAnsi="Times" w:cs="Arial"/>
          </w:rPr>
          <w:t xml:space="preserve">Die Auswertung stützt sich auf Dokumente, die </w:t>
        </w:r>
        <w:proofErr w:type="spellStart"/>
        <w:r w:rsidR="00D8751E">
          <w:rPr>
            <w:rFonts w:ascii="Times" w:hAnsi="Times" w:cs="Arial"/>
          </w:rPr>
          <w:t>die</w:t>
        </w:r>
        <w:proofErr w:type="spellEnd"/>
        <w:r w:rsidR="00D8751E">
          <w:rPr>
            <w:rFonts w:ascii="Times" w:hAnsi="Times" w:cs="Arial"/>
          </w:rPr>
          <w:t xml:space="preserve"> </w:t>
        </w:r>
        <w:r w:rsidR="00D8751E" w:rsidRPr="00810093">
          <w:rPr>
            <w:rFonts w:ascii="Times" w:hAnsi="Times" w:cs="Arial"/>
          </w:rPr>
          <w:t>Pharmaunternehmen in den letz</w:t>
        </w:r>
        <w:r w:rsidR="00D8751E">
          <w:rPr>
            <w:rFonts w:ascii="Times" w:hAnsi="Times" w:cs="Arial"/>
          </w:rPr>
          <w:t>ten Wochen veröffentlichten</w:t>
        </w:r>
        <w:r w:rsidR="00D8751E" w:rsidRPr="00810093">
          <w:rPr>
            <w:rFonts w:ascii="Times" w:hAnsi="Times" w:cs="Arial"/>
          </w:rPr>
          <w:t>.</w:t>
        </w:r>
      </w:moveTo>
      <w:ins w:id="22" w:author="Axel Springer AG" w:date="2017-08-08T16:02:00Z">
        <w:r w:rsidR="00D8751E">
          <w:rPr>
            <w:rFonts w:ascii="Times" w:hAnsi="Times" w:cs="Arial"/>
          </w:rPr>
          <w:t xml:space="preserve"> </w:t>
        </w:r>
      </w:ins>
      <w:bookmarkStart w:id="23" w:name="_GoBack"/>
      <w:bookmarkEnd w:id="23"/>
    </w:p>
    <w:p w14:paraId="1398541A" w14:textId="77777777" w:rsidR="00D8751E" w:rsidDel="00D8751E" w:rsidRDefault="00D8751E" w:rsidP="00D8751E">
      <w:pPr>
        <w:ind w:left="1134" w:right="1836"/>
        <w:rPr>
          <w:del w:id="24" w:author="Axel Springer AG" w:date="2017-08-08T16:02:00Z"/>
          <w:rFonts w:ascii="Times" w:hAnsi="Times" w:cs="Arial"/>
          <w:b/>
        </w:rPr>
      </w:pPr>
    </w:p>
    <w:p w14:paraId="72B4ABCA" w14:textId="291CE391" w:rsidR="00A06D36" w:rsidRPr="00810093" w:rsidRDefault="00A06D36" w:rsidP="00D8751E">
      <w:pPr>
        <w:ind w:left="1134" w:right="1836"/>
        <w:rPr>
          <w:rFonts w:ascii="Times" w:hAnsi="Times" w:cs="Arial"/>
        </w:rPr>
      </w:pPr>
      <w:moveToRangeStart w:id="25" w:author="Axel Springer AG" w:date="2017-08-08T15:17:00Z" w:name="move363824786"/>
      <w:moveToRangeEnd w:id="20"/>
      <w:moveTo w:id="26" w:author="Axel Springer AG" w:date="2017-08-08T15:17:00Z">
        <w:r>
          <w:rPr>
            <w:rFonts w:ascii="Times" w:hAnsi="Times" w:cs="Arial"/>
          </w:rPr>
          <w:t xml:space="preserve">Zuwendungen an Ärzte sind problematisch: Geldgeschenke der Pharmaindustrie beeinflussen das Verschreibungsverhalten von Ärzten. Das haben </w:t>
        </w:r>
      </w:moveTo>
      <w:ins w:id="27" w:author="Axel Springer AG" w:date="2017-08-08T15:17:00Z">
        <w:r>
          <w:rPr>
            <w:rFonts w:ascii="Times" w:hAnsi="Times" w:cs="Arial"/>
          </w:rPr>
          <w:t xml:space="preserve">verschiedene </w:t>
        </w:r>
      </w:ins>
      <w:moveTo w:id="28" w:author="Axel Springer AG" w:date="2017-08-08T15:17:00Z">
        <w:r>
          <w:rPr>
            <w:rFonts w:ascii="Times" w:hAnsi="Times" w:cs="Arial"/>
          </w:rPr>
          <w:t xml:space="preserve">Studien </w:t>
        </w:r>
      </w:moveTo>
      <w:ins w:id="29" w:author="Axel Springer AG" w:date="2017-08-08T15:18:00Z">
        <w:r>
          <w:rPr>
            <w:rFonts w:ascii="Times" w:hAnsi="Times" w:cs="Arial"/>
          </w:rPr>
          <w:t>in aller Klarheit nachgewiesen</w:t>
        </w:r>
      </w:ins>
      <w:moveTo w:id="30" w:author="Axel Springer AG" w:date="2017-08-08T15:17:00Z">
        <w:del w:id="31" w:author="Axel Springer AG" w:date="2017-08-08T15:17:00Z">
          <w:r w:rsidDel="00A06D36">
            <w:rPr>
              <w:rFonts w:ascii="Times" w:hAnsi="Times" w:cs="Arial"/>
            </w:rPr>
            <w:delText xml:space="preserve">längst </w:delText>
          </w:r>
        </w:del>
        <w:del w:id="32" w:author="Axel Springer AG" w:date="2017-08-08T15:18:00Z">
          <w:r w:rsidDel="00A06D36">
            <w:rPr>
              <w:rFonts w:ascii="Times" w:hAnsi="Times" w:cs="Arial"/>
            </w:rPr>
            <w:delText>gezeigt</w:delText>
          </w:r>
        </w:del>
        <w:r>
          <w:rPr>
            <w:rFonts w:ascii="Times" w:hAnsi="Times" w:cs="Arial"/>
          </w:rPr>
          <w:t>.</w:t>
        </w:r>
        <w:r w:rsidRPr="005C24E0">
          <w:rPr>
            <w:rFonts w:ascii="Times" w:hAnsi="Times" w:cs="Arial"/>
          </w:rPr>
          <w:t xml:space="preserve"> </w:t>
        </w:r>
      </w:moveTo>
    </w:p>
    <w:p w14:paraId="4733F978" w14:textId="05A8ED5B" w:rsidR="00810093" w:rsidDel="00A06D36" w:rsidRDefault="00810093" w:rsidP="00A06D36">
      <w:pPr>
        <w:ind w:right="1836"/>
        <w:rPr>
          <w:del w:id="33" w:author="Axel Springer AG" w:date="2017-08-08T15:17:00Z"/>
          <w:rFonts w:ascii="Times" w:hAnsi="Times" w:cs="Arial"/>
        </w:rPr>
        <w:pPrChange w:id="34" w:author="Axel Springer AG" w:date="2017-08-08T15:17:00Z">
          <w:pPr>
            <w:ind w:left="1134" w:right="1836"/>
          </w:pPr>
        </w:pPrChange>
      </w:pPr>
      <w:moveFromRangeStart w:id="35" w:author="Axel Springer AG" w:date="2017-08-08T16:02:00Z" w:name="move363824597"/>
      <w:moveToRangeEnd w:id="25"/>
      <w:moveFrom w:id="36" w:author="Axel Springer AG" w:date="2017-08-08T16:02:00Z">
        <w:r w:rsidRPr="00810093" w:rsidDel="00A06D36">
          <w:rPr>
            <w:rFonts w:ascii="Times" w:hAnsi="Times" w:cs="Arial"/>
          </w:rPr>
          <w:t xml:space="preserve">Die Auswertung stützt sich auf Dokumente, die </w:t>
        </w:r>
        <w:r w:rsidR="0024185F" w:rsidDel="00A06D36">
          <w:rPr>
            <w:rFonts w:ascii="Times" w:hAnsi="Times" w:cs="Arial"/>
          </w:rPr>
          <w:t xml:space="preserve">die </w:t>
        </w:r>
        <w:r w:rsidRPr="00810093" w:rsidDel="00A06D36">
          <w:rPr>
            <w:rFonts w:ascii="Times" w:hAnsi="Times" w:cs="Arial"/>
          </w:rPr>
          <w:t>Pharmaunternehmen in den letz</w:t>
        </w:r>
        <w:r w:rsidR="0024185F" w:rsidDel="00A06D36">
          <w:rPr>
            <w:rFonts w:ascii="Times" w:hAnsi="Times" w:cs="Arial"/>
          </w:rPr>
          <w:t>ten Wochen veröffentlichten</w:t>
        </w:r>
        <w:r w:rsidRPr="00810093" w:rsidDel="00A06D36">
          <w:rPr>
            <w:rFonts w:ascii="Times" w:hAnsi="Times" w:cs="Arial"/>
          </w:rPr>
          <w:t xml:space="preserve">. </w:t>
        </w:r>
      </w:moveFrom>
      <w:moveFromRangeEnd w:id="35"/>
    </w:p>
    <w:p w14:paraId="03F0ED48" w14:textId="77777777" w:rsidR="005B7AE4" w:rsidRDefault="005B7AE4" w:rsidP="0024185F">
      <w:pPr>
        <w:ind w:left="1134" w:right="1836"/>
        <w:rPr>
          <w:rFonts w:ascii="Times" w:hAnsi="Times" w:cs="Arial"/>
        </w:rPr>
      </w:pPr>
    </w:p>
    <w:p w14:paraId="5ED3E3C5" w14:textId="2AEBA886" w:rsidR="00A06D36" w:rsidRDefault="005B7AE4" w:rsidP="0024185F">
      <w:pPr>
        <w:ind w:left="1134" w:right="1836"/>
        <w:rPr>
          <w:ins w:id="37" w:author="Axel Springer AG" w:date="2017-08-08T15:17:00Z"/>
          <w:rFonts w:ascii="Times" w:hAnsi="Times" w:cs="Arial"/>
        </w:rPr>
      </w:pPr>
      <w:r w:rsidRPr="00810093">
        <w:rPr>
          <w:rFonts w:ascii="Times" w:hAnsi="Times" w:cs="Arial"/>
        </w:rPr>
        <w:t xml:space="preserve">Die </w:t>
      </w:r>
      <w:ins w:id="38" w:author="Axel Springer AG" w:date="2017-08-08T15:14:00Z">
        <w:r w:rsidR="005C24E0">
          <w:rPr>
            <w:rFonts w:ascii="Times" w:hAnsi="Times" w:cs="Arial"/>
          </w:rPr>
          <w:t xml:space="preserve">56 </w:t>
        </w:r>
      </w:ins>
      <w:r w:rsidRPr="00810093">
        <w:rPr>
          <w:rFonts w:ascii="Times" w:hAnsi="Times" w:cs="Arial"/>
        </w:rPr>
        <w:t xml:space="preserve">Unternehmen haben vor </w:t>
      </w:r>
      <w:del w:id="39" w:author="Axel Springer AG" w:date="2017-08-08T15:14:00Z">
        <w:r w:rsidRPr="00810093" w:rsidDel="005C24E0">
          <w:rPr>
            <w:rFonts w:ascii="Times" w:hAnsi="Times" w:cs="Arial"/>
          </w:rPr>
          <w:delText xml:space="preserve">einigen </w:delText>
        </w:r>
      </w:del>
      <w:r w:rsidRPr="00810093">
        <w:rPr>
          <w:rFonts w:ascii="Times" w:hAnsi="Times" w:cs="Arial"/>
        </w:rPr>
        <w:t xml:space="preserve">Jahren den </w:t>
      </w:r>
      <w:ins w:id="40" w:author="Axel Springer AG" w:date="2017-08-08T15:15:00Z">
        <w:r w:rsidR="005C24E0">
          <w:rPr>
            <w:rFonts w:ascii="Times" w:hAnsi="Times" w:cs="Arial"/>
          </w:rPr>
          <w:t xml:space="preserve">sogenannten </w:t>
        </w:r>
      </w:ins>
      <w:r w:rsidRPr="00810093">
        <w:rPr>
          <w:rFonts w:ascii="Times" w:hAnsi="Times" w:cs="Arial"/>
        </w:rPr>
        <w:t xml:space="preserve">Pharma-Kooperations-Kodex </w:t>
      </w:r>
      <w:r w:rsidR="005F65B9">
        <w:rPr>
          <w:rFonts w:ascii="Times" w:hAnsi="Times" w:cs="Arial"/>
        </w:rPr>
        <w:t xml:space="preserve">unterzeichnet. </w:t>
      </w:r>
      <w:del w:id="41" w:author="Axel Springer AG" w:date="2017-08-08T15:15:00Z">
        <w:r w:rsidR="005F65B9" w:rsidDel="005C24E0">
          <w:rPr>
            <w:rFonts w:ascii="Times" w:hAnsi="Times" w:cs="Arial"/>
          </w:rPr>
          <w:delText>Der Kodex</w:delText>
        </w:r>
      </w:del>
      <w:ins w:id="42" w:author="Axel Springer AG" w:date="2017-08-08T15:15:00Z">
        <w:r w:rsidR="005C24E0">
          <w:rPr>
            <w:rFonts w:ascii="Times" w:hAnsi="Times" w:cs="Arial"/>
          </w:rPr>
          <w:t>Darin</w:t>
        </w:r>
      </w:ins>
      <w:r w:rsidR="005F65B9">
        <w:rPr>
          <w:rFonts w:ascii="Times" w:hAnsi="Times" w:cs="Arial"/>
        </w:rPr>
        <w:t xml:space="preserve"> </w:t>
      </w:r>
      <w:del w:id="43" w:author="Axel Springer AG" w:date="2017-08-08T15:15:00Z">
        <w:r w:rsidR="005F65B9" w:rsidDel="005C24E0">
          <w:rPr>
            <w:rFonts w:ascii="Times" w:hAnsi="Times" w:cs="Arial"/>
          </w:rPr>
          <w:delText xml:space="preserve">verpflichtet </w:delText>
        </w:r>
      </w:del>
      <w:ins w:id="44" w:author="Axel Springer AG" w:date="2017-08-08T15:15:00Z">
        <w:r w:rsidR="005C24E0">
          <w:rPr>
            <w:rFonts w:ascii="Times" w:hAnsi="Times" w:cs="Arial"/>
          </w:rPr>
          <w:t>verpflichten sie sich</w:t>
        </w:r>
      </w:ins>
      <w:del w:id="45" w:author="Axel Springer AG" w:date="2017-08-08T15:15:00Z">
        <w:r w:rsidR="005F65B9" w:rsidDel="005C24E0">
          <w:rPr>
            <w:rFonts w:ascii="Times" w:hAnsi="Times" w:cs="Arial"/>
          </w:rPr>
          <w:delText>die Firmen</w:delText>
        </w:r>
      </w:del>
      <w:r w:rsidR="005F65B9">
        <w:rPr>
          <w:rFonts w:ascii="Times" w:hAnsi="Times" w:cs="Arial"/>
        </w:rPr>
        <w:t xml:space="preserve">, </w:t>
      </w:r>
      <w:ins w:id="46" w:author="Axel Springer AG" w:date="2017-08-08T15:15:00Z">
        <w:r w:rsidR="005C24E0">
          <w:rPr>
            <w:rFonts w:ascii="Times" w:hAnsi="Times" w:cs="Arial"/>
          </w:rPr>
          <w:t xml:space="preserve">alle </w:t>
        </w:r>
      </w:ins>
      <w:del w:id="47" w:author="Axel Springer AG" w:date="2017-08-08T15:15:00Z">
        <w:r w:rsidR="005F65B9" w:rsidDel="005C24E0">
          <w:rPr>
            <w:rFonts w:ascii="Times" w:hAnsi="Times" w:cs="Arial"/>
          </w:rPr>
          <w:delText xml:space="preserve">ihre </w:delText>
        </w:r>
      </w:del>
      <w:r w:rsidRPr="00810093">
        <w:rPr>
          <w:rFonts w:ascii="Times" w:hAnsi="Times" w:cs="Arial"/>
        </w:rPr>
        <w:t xml:space="preserve">Geldzahlungen an medizinisches Personal und Einrichtungen </w:t>
      </w:r>
      <w:r w:rsidR="005F65B9">
        <w:rPr>
          <w:rFonts w:ascii="Times" w:hAnsi="Times" w:cs="Arial"/>
        </w:rPr>
        <w:t>offen</w:t>
      </w:r>
      <w:del w:id="48" w:author="Axel Springer AG" w:date="2017-08-08T15:16:00Z">
        <w:r w:rsidR="005F65B9" w:rsidDel="005C24E0">
          <w:rPr>
            <w:rFonts w:ascii="Times" w:hAnsi="Times" w:cs="Arial"/>
          </w:rPr>
          <w:delText xml:space="preserve"> </w:delText>
        </w:r>
      </w:del>
      <w:r w:rsidR="005F65B9">
        <w:rPr>
          <w:rFonts w:ascii="Times" w:hAnsi="Times" w:cs="Arial"/>
        </w:rPr>
        <w:t>zu</w:t>
      </w:r>
      <w:ins w:id="49" w:author="Axel Springer AG" w:date="2017-08-08T15:16:00Z">
        <w:r w:rsidR="005C24E0">
          <w:rPr>
            <w:rFonts w:ascii="Times" w:hAnsi="Times" w:cs="Arial"/>
          </w:rPr>
          <w:t>l</w:t>
        </w:r>
      </w:ins>
      <w:del w:id="50" w:author="Axel Springer AG" w:date="2017-08-08T15:16:00Z">
        <w:r w:rsidR="005F65B9" w:rsidDel="005C24E0">
          <w:rPr>
            <w:rFonts w:ascii="Times" w:hAnsi="Times" w:cs="Arial"/>
          </w:rPr>
          <w:delText xml:space="preserve"> l</w:delText>
        </w:r>
      </w:del>
      <w:r w:rsidR="005F65B9">
        <w:rPr>
          <w:rFonts w:ascii="Times" w:hAnsi="Times" w:cs="Arial"/>
        </w:rPr>
        <w:t>egen</w:t>
      </w:r>
      <w:r w:rsidRPr="00810093">
        <w:rPr>
          <w:rFonts w:ascii="Times" w:hAnsi="Times" w:cs="Arial"/>
        </w:rPr>
        <w:t>.</w:t>
      </w:r>
      <w:r>
        <w:rPr>
          <w:rFonts w:ascii="Times" w:hAnsi="Times" w:cs="Arial"/>
        </w:rPr>
        <w:t xml:space="preserve"> </w:t>
      </w:r>
      <w:del w:id="51" w:author="Axel Springer AG" w:date="2017-08-08T15:16:00Z">
        <w:r w:rsidRPr="00810093" w:rsidDel="005C24E0">
          <w:rPr>
            <w:rFonts w:ascii="Times" w:hAnsi="Times" w:cs="Arial"/>
          </w:rPr>
          <w:delText xml:space="preserve">Zum zweiten Mal hat die Pharmaindustrie ihre Zahlen </w:delText>
        </w:r>
        <w:r w:rsidR="005F65B9" w:rsidDel="005C24E0">
          <w:rPr>
            <w:rFonts w:ascii="Times" w:hAnsi="Times" w:cs="Arial"/>
          </w:rPr>
          <w:delText>jetzt publiziert</w:delText>
        </w:r>
        <w:r w:rsidRPr="00810093" w:rsidDel="005C24E0">
          <w:rPr>
            <w:rFonts w:ascii="Times" w:hAnsi="Times" w:cs="Arial"/>
          </w:rPr>
          <w:delText>.</w:delText>
        </w:r>
        <w:r w:rsidDel="005C24E0">
          <w:rPr>
            <w:rFonts w:ascii="Times" w:hAnsi="Times" w:cs="Arial"/>
          </w:rPr>
          <w:delText xml:space="preserve"> Damit</w:delText>
        </w:r>
      </w:del>
      <w:ins w:id="52" w:author="Axel Springer AG" w:date="2017-08-08T15:16:00Z">
        <w:r w:rsidR="005C24E0">
          <w:rPr>
            <w:rFonts w:ascii="Times" w:hAnsi="Times" w:cs="Arial"/>
          </w:rPr>
          <w:t>Mit diesem</w:t>
        </w:r>
      </w:ins>
      <w:ins w:id="53" w:author="Axel Springer AG" w:date="2017-08-08T15:17:00Z">
        <w:r w:rsidR="00A06D36">
          <w:rPr>
            <w:rFonts w:ascii="Times" w:hAnsi="Times" w:cs="Arial"/>
          </w:rPr>
          <w:t xml:space="preserve"> Kodex</w:t>
        </w:r>
      </w:ins>
      <w:r>
        <w:rPr>
          <w:rFonts w:ascii="Times" w:hAnsi="Times" w:cs="Arial"/>
        </w:rPr>
        <w:t xml:space="preserve"> kamen sie</w:t>
      </w:r>
      <w:r w:rsidRPr="00810093">
        <w:rPr>
          <w:rFonts w:ascii="Times" w:hAnsi="Times" w:cs="Arial"/>
        </w:rPr>
        <w:t xml:space="preserve"> einer gesetzlichen Regelung zuvor</w:t>
      </w:r>
      <w:r>
        <w:rPr>
          <w:rFonts w:ascii="Times" w:hAnsi="Times" w:cs="Arial"/>
        </w:rPr>
        <w:t xml:space="preserve">. </w:t>
      </w:r>
      <w:ins w:id="54" w:author="Axel Springer AG" w:date="2017-08-08T15:17:00Z">
        <w:r w:rsidR="00A06D36">
          <w:rPr>
            <w:rFonts w:ascii="Times" w:hAnsi="Times" w:cs="Arial"/>
          </w:rPr>
          <w:t>Die Zahlen wurden nun z</w:t>
        </w:r>
        <w:r w:rsidR="00A06D36" w:rsidRPr="00810093">
          <w:rPr>
            <w:rFonts w:ascii="Times" w:hAnsi="Times" w:cs="Arial"/>
          </w:rPr>
          <w:t xml:space="preserve">um zweiten Mal </w:t>
        </w:r>
        <w:r w:rsidR="00A06D36">
          <w:rPr>
            <w:rFonts w:ascii="Times" w:hAnsi="Times" w:cs="Arial"/>
          </w:rPr>
          <w:t>publiziert</w:t>
        </w:r>
        <w:r w:rsidR="00A06D36" w:rsidRPr="00810093">
          <w:rPr>
            <w:rFonts w:ascii="Times" w:hAnsi="Times" w:cs="Arial"/>
          </w:rPr>
          <w:t>.</w:t>
        </w:r>
      </w:ins>
    </w:p>
    <w:p w14:paraId="06217ED8" w14:textId="77777777" w:rsidR="00A06D36" w:rsidRDefault="00A06D36" w:rsidP="0024185F">
      <w:pPr>
        <w:ind w:left="1134" w:right="1836"/>
        <w:rPr>
          <w:ins w:id="55" w:author="Axel Springer AG" w:date="2017-08-08T15:17:00Z"/>
          <w:rFonts w:ascii="Times" w:hAnsi="Times" w:cs="Arial"/>
        </w:rPr>
      </w:pPr>
    </w:p>
    <w:p w14:paraId="4CCBA11F" w14:textId="0639CE86" w:rsidR="005B7AE4" w:rsidRPr="00810093" w:rsidDel="00A06D36" w:rsidRDefault="005F65B9" w:rsidP="00AB177E">
      <w:pPr>
        <w:ind w:right="1836"/>
        <w:rPr>
          <w:rFonts w:ascii="Times" w:hAnsi="Times" w:cs="Arial"/>
        </w:rPr>
        <w:pPrChange w:id="56" w:author="Axel Springer AG" w:date="2017-08-08T15:18:00Z">
          <w:pPr>
            <w:ind w:left="1134" w:right="1836"/>
          </w:pPr>
        </w:pPrChange>
      </w:pPr>
      <w:moveFromRangeStart w:id="57" w:author="Axel Springer AG" w:date="2017-08-08T15:17:00Z" w:name="move363824786"/>
      <w:moveFrom w:id="58" w:author="Axel Springer AG" w:date="2017-08-08T15:17:00Z">
        <w:r w:rsidDel="00A06D36">
          <w:rPr>
            <w:rFonts w:ascii="Times" w:hAnsi="Times" w:cs="Arial"/>
          </w:rPr>
          <w:t>Zuwendungen an Ärzte sind problematisch: Geldgeschenke der Pharmaindustrie beeinflussen das Verschreibungsverhalten von Ärzten. Das haben Studien längst gezeigt.</w:t>
        </w:r>
      </w:moveFrom>
    </w:p>
    <w:moveFromRangeEnd w:id="57"/>
    <w:p w14:paraId="37DC76CD" w14:textId="007EF462" w:rsidR="00810093" w:rsidDel="00AB177E" w:rsidRDefault="00810093" w:rsidP="00810093">
      <w:pPr>
        <w:ind w:left="1134" w:right="1836"/>
        <w:rPr>
          <w:del w:id="59" w:author="Axel Springer AG" w:date="2017-08-08T15:18:00Z"/>
          <w:rFonts w:ascii="Times" w:hAnsi="Times" w:cs="Arial"/>
        </w:rPr>
      </w:pPr>
    </w:p>
    <w:p w14:paraId="6491B348" w14:textId="2D94E6CE" w:rsidR="00505EA4" w:rsidRPr="00810093" w:rsidRDefault="00505EA4" w:rsidP="00EE041A">
      <w:pPr>
        <w:ind w:left="1134" w:right="1836"/>
        <w:rPr>
          <w:rFonts w:ascii="Times" w:hAnsi="Times" w:cs="Arial"/>
        </w:rPr>
      </w:pPr>
      <w:r>
        <w:rPr>
          <w:rFonts w:ascii="Times" w:hAnsi="Times" w:cs="Arial"/>
        </w:rPr>
        <w:t xml:space="preserve">Wer </w:t>
      </w:r>
      <w:r w:rsidRPr="00810093">
        <w:rPr>
          <w:rFonts w:ascii="Times" w:hAnsi="Times" w:cs="Arial"/>
        </w:rPr>
        <w:t xml:space="preserve">wissen möchte, ob sein Arzt </w:t>
      </w:r>
      <w:r>
        <w:rPr>
          <w:rFonts w:ascii="Times" w:hAnsi="Times" w:cs="Arial"/>
        </w:rPr>
        <w:t>oder sein Spital</w:t>
      </w:r>
      <w:r w:rsidRPr="00810093">
        <w:rPr>
          <w:rFonts w:ascii="Times" w:hAnsi="Times" w:cs="Arial"/>
        </w:rPr>
        <w:t xml:space="preserve"> Gelder der </w:t>
      </w:r>
      <w:proofErr w:type="spellStart"/>
      <w:r w:rsidRPr="00810093">
        <w:rPr>
          <w:rFonts w:ascii="Times" w:hAnsi="Times" w:cs="Arial"/>
        </w:rPr>
        <w:t>Pharma</w:t>
      </w:r>
      <w:proofErr w:type="spellEnd"/>
      <w:del w:id="60" w:author="Axel Springer AG" w:date="2017-08-08T15:19:00Z">
        <w:r w:rsidRPr="00810093" w:rsidDel="00AB177E">
          <w:rPr>
            <w:rFonts w:ascii="Times" w:hAnsi="Times" w:cs="Arial"/>
          </w:rPr>
          <w:delText>industrie</w:delText>
        </w:r>
      </w:del>
      <w:r w:rsidRPr="00810093">
        <w:rPr>
          <w:rFonts w:ascii="Times" w:hAnsi="Times" w:cs="Arial"/>
        </w:rPr>
        <w:t xml:space="preserve"> erhalten hat, muss 56 einzelne Webseiten aufrufen</w:t>
      </w:r>
      <w:ins w:id="61" w:author="Axel Springer AG" w:date="2017-08-08T15:19:00Z">
        <w:r w:rsidR="00AB177E">
          <w:rPr>
            <w:rFonts w:ascii="Times" w:hAnsi="Times" w:cs="Arial"/>
          </w:rPr>
          <w:t xml:space="preserve"> und durchackern</w:t>
        </w:r>
      </w:ins>
      <w:r w:rsidRPr="00810093">
        <w:rPr>
          <w:rFonts w:ascii="Times" w:hAnsi="Times" w:cs="Arial"/>
        </w:rPr>
        <w:t xml:space="preserve">. </w:t>
      </w:r>
      <w:r w:rsidR="00EE041A">
        <w:rPr>
          <w:rFonts w:ascii="Times" w:hAnsi="Times" w:cs="Arial"/>
        </w:rPr>
        <w:t>Denn jedes Unternehmen publiziert die Zahlen für sich. Deshalb hat der Beobachter in Zusammenarbeit mit SKS und «</w:t>
      </w:r>
      <w:proofErr w:type="spellStart"/>
      <w:r w:rsidR="00EE041A">
        <w:rPr>
          <w:rFonts w:ascii="Times" w:hAnsi="Times" w:cs="Arial"/>
        </w:rPr>
        <w:t>Correctiv</w:t>
      </w:r>
      <w:proofErr w:type="spellEnd"/>
      <w:r w:rsidR="00EE041A">
        <w:rPr>
          <w:rFonts w:ascii="Times" w:hAnsi="Times" w:cs="Arial"/>
        </w:rPr>
        <w:t xml:space="preserve">» die Zahlen zusammen getragen. </w:t>
      </w:r>
      <w:r w:rsidRPr="00810093">
        <w:rPr>
          <w:rFonts w:ascii="Times" w:hAnsi="Times" w:cs="Arial"/>
        </w:rPr>
        <w:t>Dank der Recherchen von Beobachter und SKS können die Zahlen der Schweiz nun in der «</w:t>
      </w:r>
      <w:proofErr w:type="spellStart"/>
      <w:r w:rsidRPr="00810093">
        <w:rPr>
          <w:rFonts w:ascii="Times" w:hAnsi="Times" w:cs="Arial"/>
        </w:rPr>
        <w:t>Correctiv</w:t>
      </w:r>
      <w:proofErr w:type="spellEnd"/>
      <w:r w:rsidRPr="00810093">
        <w:rPr>
          <w:rFonts w:ascii="Times" w:hAnsi="Times" w:cs="Arial"/>
        </w:rPr>
        <w:t>»-Datenbank nachgeschlagen werden (siehe Box «Die grössten Empfänger» Seite/XX).</w:t>
      </w:r>
    </w:p>
    <w:p w14:paraId="17F55F96" w14:textId="77777777" w:rsidR="00810093" w:rsidRPr="00810093" w:rsidRDefault="00810093" w:rsidP="00EE041A">
      <w:pPr>
        <w:ind w:right="1836"/>
        <w:rPr>
          <w:rFonts w:ascii="Times" w:hAnsi="Times" w:cs="Arial"/>
        </w:rPr>
      </w:pPr>
    </w:p>
    <w:p w14:paraId="3B60BB75" w14:textId="7DFC7387" w:rsidR="00810093" w:rsidRPr="00810093" w:rsidRDefault="00810093" w:rsidP="00810093">
      <w:pPr>
        <w:ind w:left="1134" w:right="1836"/>
        <w:rPr>
          <w:rFonts w:ascii="Times" w:hAnsi="Times" w:cs="Arial"/>
        </w:rPr>
      </w:pPr>
      <w:r w:rsidRPr="00810093">
        <w:rPr>
          <w:rFonts w:ascii="Times" w:hAnsi="Times" w:cs="Arial"/>
        </w:rPr>
        <w:t xml:space="preserve">2016 flossen </w:t>
      </w:r>
      <w:r w:rsidR="00304BED">
        <w:rPr>
          <w:rFonts w:ascii="Times" w:hAnsi="Times" w:cs="Arial"/>
        </w:rPr>
        <w:t xml:space="preserve">rund 14 Millionen Franken direkt an </w:t>
      </w:r>
      <w:ins w:id="62" w:author="Axel Springer AG" w:date="2017-08-08T15:21:00Z">
        <w:r w:rsidR="00AB177E">
          <w:rPr>
            <w:rFonts w:ascii="Times" w:hAnsi="Times" w:cs="Arial"/>
          </w:rPr>
          <w:t xml:space="preserve">insgesamt </w:t>
        </w:r>
      </w:ins>
      <w:r w:rsidR="00304BED">
        <w:rPr>
          <w:rFonts w:ascii="Times" w:hAnsi="Times" w:cs="Arial"/>
        </w:rPr>
        <w:t>6589 Ärzte</w:t>
      </w:r>
      <w:r w:rsidRPr="00810093">
        <w:rPr>
          <w:rFonts w:ascii="Times" w:hAnsi="Times" w:cs="Arial"/>
        </w:rPr>
        <w:t xml:space="preserve">. Novartis, Roche </w:t>
      </w:r>
      <w:r w:rsidR="00304BED">
        <w:rPr>
          <w:rFonts w:ascii="Times" w:hAnsi="Times" w:cs="Arial"/>
        </w:rPr>
        <w:t>&amp; Co.</w:t>
      </w:r>
      <w:r w:rsidRPr="00810093">
        <w:rPr>
          <w:rFonts w:ascii="Times" w:hAnsi="Times" w:cs="Arial"/>
        </w:rPr>
        <w:t xml:space="preserve"> </w:t>
      </w:r>
      <w:del w:id="63" w:author="Axel Springer AG" w:date="2017-08-08T15:21:00Z">
        <w:r w:rsidRPr="00810093" w:rsidDel="00AB177E">
          <w:rPr>
            <w:rFonts w:ascii="Times" w:hAnsi="Times" w:cs="Arial"/>
          </w:rPr>
          <w:delText>be</w:delText>
        </w:r>
      </w:del>
      <w:r w:rsidRPr="00810093">
        <w:rPr>
          <w:rFonts w:ascii="Times" w:hAnsi="Times" w:cs="Arial"/>
        </w:rPr>
        <w:t>zahl</w:t>
      </w:r>
      <w:ins w:id="64" w:author="Axel Springer AG" w:date="2017-08-08T15:21:00Z">
        <w:r w:rsidR="00AB177E">
          <w:rPr>
            <w:rFonts w:ascii="Times" w:hAnsi="Times" w:cs="Arial"/>
          </w:rPr>
          <w:t>t</w:t>
        </w:r>
      </w:ins>
      <w:r w:rsidRPr="00810093">
        <w:rPr>
          <w:rFonts w:ascii="Times" w:hAnsi="Times" w:cs="Arial"/>
        </w:rPr>
        <w:t xml:space="preserve">en </w:t>
      </w:r>
      <w:del w:id="65" w:author="Axel Springer AG" w:date="2017-08-08T15:21:00Z">
        <w:r w:rsidRPr="00810093" w:rsidDel="00AB177E">
          <w:rPr>
            <w:rFonts w:ascii="Times" w:hAnsi="Times" w:cs="Arial"/>
          </w:rPr>
          <w:delText>den Ärzten</w:delText>
        </w:r>
      </w:del>
      <w:ins w:id="66" w:author="Axel Springer AG" w:date="2017-08-08T15:21:00Z">
        <w:r w:rsidR="00AB177E">
          <w:rPr>
            <w:rFonts w:ascii="Times" w:hAnsi="Times" w:cs="Arial"/>
          </w:rPr>
          <w:t>ihnen</w:t>
        </w:r>
      </w:ins>
      <w:r w:rsidRPr="00810093">
        <w:rPr>
          <w:rFonts w:ascii="Times" w:hAnsi="Times" w:cs="Arial"/>
        </w:rPr>
        <w:t xml:space="preserve"> </w:t>
      </w:r>
      <w:del w:id="67" w:author="Axel Springer AG" w:date="2017-08-08T15:21:00Z">
        <w:r w:rsidRPr="00810093" w:rsidDel="00AB177E">
          <w:rPr>
            <w:rFonts w:ascii="Times" w:hAnsi="Times" w:cs="Arial"/>
          </w:rPr>
          <w:delText xml:space="preserve">die </w:delText>
        </w:r>
      </w:del>
      <w:r w:rsidRPr="00810093">
        <w:rPr>
          <w:rFonts w:ascii="Times" w:hAnsi="Times" w:cs="Arial"/>
        </w:rPr>
        <w:t xml:space="preserve">Gebühren für Fachtagungen, </w:t>
      </w:r>
      <w:del w:id="68" w:author="Axel Springer AG" w:date="2017-08-08T15:21:00Z">
        <w:r w:rsidRPr="00810093" w:rsidDel="00AB177E">
          <w:rPr>
            <w:rFonts w:ascii="Times" w:hAnsi="Times" w:cs="Arial"/>
          </w:rPr>
          <w:delText xml:space="preserve">sie </w:delText>
        </w:r>
      </w:del>
      <w:r w:rsidR="00304BED">
        <w:rPr>
          <w:rFonts w:ascii="Times" w:hAnsi="Times" w:cs="Arial"/>
        </w:rPr>
        <w:t>übernehmen Reisekosten</w:t>
      </w:r>
      <w:r w:rsidRPr="00810093">
        <w:rPr>
          <w:rFonts w:ascii="Times" w:hAnsi="Times" w:cs="Arial"/>
        </w:rPr>
        <w:t xml:space="preserve">, die Unterkunft und zusätzliche Spesen. Geld von der Pharmaindustrie gibt es auch, </w:t>
      </w:r>
      <w:r w:rsidRPr="00810093">
        <w:rPr>
          <w:rFonts w:ascii="Times" w:hAnsi="Times" w:cs="Arial"/>
        </w:rPr>
        <w:lastRenderedPageBreak/>
        <w:t xml:space="preserve">wenn Ärzte </w:t>
      </w:r>
      <w:del w:id="69" w:author="Axel Springer AG" w:date="2017-08-08T15:21:00Z">
        <w:r w:rsidRPr="00810093" w:rsidDel="00AB177E">
          <w:rPr>
            <w:rFonts w:ascii="Times" w:hAnsi="Times" w:cs="Arial"/>
          </w:rPr>
          <w:delText xml:space="preserve">an Tagungen </w:delText>
        </w:r>
      </w:del>
      <w:r w:rsidRPr="00810093">
        <w:rPr>
          <w:rFonts w:ascii="Times" w:hAnsi="Times" w:cs="Arial"/>
        </w:rPr>
        <w:t xml:space="preserve">als Referenten auftreten oder Unternehmen fachlich beraten, etwa </w:t>
      </w:r>
      <w:r>
        <w:rPr>
          <w:rFonts w:ascii="Times" w:hAnsi="Times" w:cs="Arial"/>
        </w:rPr>
        <w:t>in einem so</w:t>
      </w:r>
      <w:r w:rsidRPr="00810093">
        <w:rPr>
          <w:rFonts w:ascii="Times" w:hAnsi="Times" w:cs="Arial"/>
        </w:rPr>
        <w:t xml:space="preserve">genannten </w:t>
      </w:r>
      <w:del w:id="70" w:author="Axel Springer AG" w:date="2017-08-08T15:22:00Z">
        <w:r w:rsidRPr="00810093" w:rsidDel="00AB177E">
          <w:rPr>
            <w:rFonts w:ascii="Times" w:hAnsi="Times" w:cs="Arial"/>
          </w:rPr>
          <w:delText>«</w:delText>
        </w:r>
      </w:del>
      <w:r w:rsidRPr="00810093">
        <w:rPr>
          <w:rFonts w:ascii="Times" w:hAnsi="Times" w:cs="Arial"/>
        </w:rPr>
        <w:t>Advisory Board</w:t>
      </w:r>
      <w:del w:id="71" w:author="Axel Springer AG" w:date="2017-08-08T15:22:00Z">
        <w:r w:rsidRPr="00810093" w:rsidDel="00AB177E">
          <w:rPr>
            <w:rFonts w:ascii="Times" w:hAnsi="Times" w:cs="Arial"/>
          </w:rPr>
          <w:delText>»</w:delText>
        </w:r>
      </w:del>
      <w:r w:rsidRPr="00810093">
        <w:rPr>
          <w:rFonts w:ascii="Times" w:hAnsi="Times" w:cs="Arial"/>
        </w:rPr>
        <w:t xml:space="preserve"> (Beirat). </w:t>
      </w:r>
    </w:p>
    <w:p w14:paraId="090459AA" w14:textId="77777777" w:rsidR="00810093" w:rsidRPr="00810093" w:rsidRDefault="00810093" w:rsidP="00810093">
      <w:pPr>
        <w:ind w:left="1134" w:right="1836"/>
        <w:rPr>
          <w:rFonts w:ascii="Times" w:hAnsi="Times" w:cs="Arial"/>
        </w:rPr>
      </w:pPr>
    </w:p>
    <w:p w14:paraId="06F0804A" w14:textId="245C5728" w:rsidR="00810093" w:rsidRPr="00810093" w:rsidRDefault="00036A4A" w:rsidP="00036A4A">
      <w:pPr>
        <w:ind w:left="1134" w:right="1836"/>
        <w:rPr>
          <w:rFonts w:ascii="Times" w:hAnsi="Times" w:cs="Arial"/>
        </w:rPr>
      </w:pPr>
      <w:r>
        <w:rPr>
          <w:rFonts w:ascii="Times" w:hAnsi="Times" w:cs="Arial"/>
        </w:rPr>
        <w:t>Wie viele Ärzte</w:t>
      </w:r>
      <w:ins w:id="72" w:author="Axel Springer AG" w:date="2017-08-08T15:22:00Z">
        <w:r w:rsidR="00AB177E">
          <w:rPr>
            <w:rFonts w:ascii="Times" w:hAnsi="Times" w:cs="Arial"/>
          </w:rPr>
          <w:t xml:space="preserve"> an der </w:t>
        </w:r>
        <w:proofErr w:type="spellStart"/>
        <w:r w:rsidR="00AB177E">
          <w:rPr>
            <w:rFonts w:ascii="Times" w:hAnsi="Times" w:cs="Arial"/>
          </w:rPr>
          <w:t>Tranzparenz</w:t>
        </w:r>
        <w:proofErr w:type="spellEnd"/>
        <w:r w:rsidR="00AB177E">
          <w:rPr>
            <w:rFonts w:ascii="Times" w:hAnsi="Times" w:cs="Arial"/>
          </w:rPr>
          <w:t>-Offensive mitmachen</w:t>
        </w:r>
      </w:ins>
      <w:r>
        <w:rPr>
          <w:rFonts w:ascii="Times" w:hAnsi="Times" w:cs="Arial"/>
        </w:rPr>
        <w:t xml:space="preserve"> </w:t>
      </w:r>
      <w:del w:id="73" w:author="Axel Springer AG" w:date="2017-08-08T15:22:00Z">
        <w:r w:rsidDel="00AB177E">
          <w:rPr>
            <w:rFonts w:ascii="Times" w:hAnsi="Times" w:cs="Arial"/>
          </w:rPr>
          <w:delText xml:space="preserve">sich nicht frei machen wollen </w:delText>
        </w:r>
      </w:del>
      <w:r>
        <w:rPr>
          <w:rFonts w:ascii="Times" w:hAnsi="Times" w:cs="Arial"/>
        </w:rPr>
        <w:t xml:space="preserve">und </w:t>
      </w:r>
      <w:del w:id="74" w:author="Axel Springer AG" w:date="2017-08-08T15:22:00Z">
        <w:r w:rsidDel="00AB177E">
          <w:rPr>
            <w:rFonts w:ascii="Times" w:hAnsi="Times" w:cs="Arial"/>
          </w:rPr>
          <w:delText xml:space="preserve">ihre </w:delText>
        </w:r>
      </w:del>
      <w:ins w:id="75" w:author="Axel Springer AG" w:date="2017-08-08T15:22:00Z">
        <w:r w:rsidR="00AB177E">
          <w:rPr>
            <w:rFonts w:ascii="Times" w:hAnsi="Times" w:cs="Arial"/>
          </w:rPr>
          <w:t xml:space="preserve">die </w:t>
        </w:r>
      </w:ins>
      <w:r>
        <w:rPr>
          <w:rFonts w:ascii="Times" w:hAnsi="Times" w:cs="Arial"/>
        </w:rPr>
        <w:t xml:space="preserve">Zahlungen </w:t>
      </w:r>
      <w:del w:id="76" w:author="Axel Springer AG" w:date="2017-08-08T15:22:00Z">
        <w:r w:rsidDel="00AB177E">
          <w:rPr>
            <w:rFonts w:ascii="Times" w:hAnsi="Times" w:cs="Arial"/>
          </w:rPr>
          <w:delText xml:space="preserve">von </w:delText>
        </w:r>
      </w:del>
      <w:r>
        <w:rPr>
          <w:rFonts w:ascii="Times" w:hAnsi="Times" w:cs="Arial"/>
        </w:rPr>
        <w:t xml:space="preserve">der Pharmaindustrie </w:t>
      </w:r>
      <w:del w:id="77" w:author="Axel Springer AG" w:date="2017-08-08T15:22:00Z">
        <w:r w:rsidDel="00AB177E">
          <w:rPr>
            <w:rFonts w:ascii="Times" w:hAnsi="Times" w:cs="Arial"/>
          </w:rPr>
          <w:delText xml:space="preserve">publiziert </w:delText>
        </w:r>
      </w:del>
      <w:ins w:id="78" w:author="Axel Springer AG" w:date="2017-08-08T15:22:00Z">
        <w:r w:rsidR="00AB177E">
          <w:rPr>
            <w:rFonts w:ascii="Times" w:hAnsi="Times" w:cs="Arial"/>
          </w:rPr>
          <w:t xml:space="preserve">veröffentlichen lassen, </w:t>
        </w:r>
      </w:ins>
      <w:del w:id="79" w:author="Axel Springer AG" w:date="2017-08-08T15:22:00Z">
        <w:r w:rsidDel="00AB177E">
          <w:rPr>
            <w:rFonts w:ascii="Times" w:hAnsi="Times" w:cs="Arial"/>
          </w:rPr>
          <w:delText xml:space="preserve">sehen wollen, </w:delText>
        </w:r>
      </w:del>
      <w:r>
        <w:rPr>
          <w:rFonts w:ascii="Times" w:hAnsi="Times" w:cs="Arial"/>
        </w:rPr>
        <w:t xml:space="preserve">ist </w:t>
      </w:r>
      <w:del w:id="80" w:author="Axel Springer AG" w:date="2017-08-08T15:22:00Z">
        <w:r w:rsidDel="00AB177E">
          <w:rPr>
            <w:rFonts w:ascii="Times" w:hAnsi="Times" w:cs="Arial"/>
          </w:rPr>
          <w:delText>nicht bekannt</w:delText>
        </w:r>
      </w:del>
      <w:ins w:id="81" w:author="Axel Springer AG" w:date="2017-08-08T15:22:00Z">
        <w:r w:rsidR="00AB177E">
          <w:rPr>
            <w:rFonts w:ascii="Times" w:hAnsi="Times" w:cs="Arial"/>
          </w:rPr>
          <w:t>unklar</w:t>
        </w:r>
      </w:ins>
      <w:r>
        <w:rPr>
          <w:rFonts w:ascii="Times" w:hAnsi="Times" w:cs="Arial"/>
        </w:rPr>
        <w:t xml:space="preserve">. </w:t>
      </w:r>
      <w:del w:id="82" w:author="Axel Springer AG" w:date="2017-08-08T15:23:00Z">
        <w:r w:rsidR="00810093" w:rsidRPr="00810093" w:rsidDel="00AB177E">
          <w:rPr>
            <w:rFonts w:ascii="Times" w:hAnsi="Times" w:cs="Arial"/>
          </w:rPr>
          <w:delText xml:space="preserve">Sie </w:delText>
        </w:r>
        <w:r w:rsidR="00810093" w:rsidDel="00AB177E">
          <w:rPr>
            <w:rFonts w:ascii="Times" w:hAnsi="Times" w:cs="Arial"/>
          </w:rPr>
          <w:delText xml:space="preserve">untersagen den </w:delText>
        </w:r>
        <w:r w:rsidDel="00AB177E">
          <w:rPr>
            <w:rFonts w:ascii="Times" w:hAnsi="Times" w:cs="Arial"/>
          </w:rPr>
          <w:delText>Pharmaf</w:delText>
        </w:r>
        <w:r w:rsidRPr="00810093" w:rsidDel="00AB177E">
          <w:rPr>
            <w:rFonts w:ascii="Times" w:hAnsi="Times" w:cs="Arial"/>
          </w:rPr>
          <w:delText>irmen</w:delText>
        </w:r>
        <w:r w:rsidR="00810093" w:rsidRPr="00810093" w:rsidDel="00AB177E">
          <w:rPr>
            <w:rFonts w:ascii="Times" w:hAnsi="Times" w:cs="Arial"/>
          </w:rPr>
          <w:delText xml:space="preserve">, ihre Namen zu veröffentlichen. </w:delText>
        </w:r>
      </w:del>
      <w:r w:rsidR="00810093" w:rsidRPr="00810093">
        <w:rPr>
          <w:rFonts w:ascii="Times" w:hAnsi="Times" w:cs="Arial"/>
        </w:rPr>
        <w:t xml:space="preserve">Aufgrund der komplizierten Regelung der Industrie </w:t>
      </w:r>
      <w:del w:id="83" w:author="Axel Springer AG" w:date="2017-08-08T15:23:00Z">
        <w:r w:rsidR="00810093" w:rsidRPr="00810093" w:rsidDel="00AB177E">
          <w:rPr>
            <w:rFonts w:ascii="Times" w:hAnsi="Times" w:cs="Arial"/>
          </w:rPr>
          <w:delText>kann diese Anzahl nicht genau eruiert werden</w:delText>
        </w:r>
      </w:del>
      <w:ins w:id="84" w:author="Axel Springer AG" w:date="2017-08-08T15:23:00Z">
        <w:r w:rsidR="00AB177E">
          <w:rPr>
            <w:rFonts w:ascii="Times" w:hAnsi="Times" w:cs="Arial"/>
          </w:rPr>
          <w:t>lässt sich dies nicht rekonstruieren</w:t>
        </w:r>
      </w:ins>
      <w:r w:rsidR="00810093" w:rsidRPr="00810093">
        <w:rPr>
          <w:rFonts w:ascii="Times" w:hAnsi="Times" w:cs="Arial"/>
        </w:rPr>
        <w:t xml:space="preserve">. Bekannt ist nur die </w:t>
      </w:r>
      <w:del w:id="85" w:author="Axel Springer AG" w:date="2017-08-08T15:24:00Z">
        <w:r w:rsidR="00810093" w:rsidRPr="00810093" w:rsidDel="00AB177E">
          <w:rPr>
            <w:rFonts w:ascii="Times" w:hAnsi="Times" w:cs="Arial"/>
          </w:rPr>
          <w:delText xml:space="preserve">Gesamtsumme </w:delText>
        </w:r>
      </w:del>
      <w:ins w:id="86" w:author="Axel Springer AG" w:date="2017-08-08T15:24:00Z">
        <w:r w:rsidR="00AB177E">
          <w:rPr>
            <w:rFonts w:ascii="Times" w:hAnsi="Times" w:cs="Arial"/>
          </w:rPr>
          <w:t>S</w:t>
        </w:r>
        <w:r w:rsidR="00AB177E" w:rsidRPr="00810093">
          <w:rPr>
            <w:rFonts w:ascii="Times" w:hAnsi="Times" w:cs="Arial"/>
          </w:rPr>
          <w:t xml:space="preserve">umme </w:t>
        </w:r>
      </w:ins>
      <w:r w:rsidR="00810093" w:rsidRPr="00810093">
        <w:rPr>
          <w:rFonts w:ascii="Times" w:hAnsi="Times" w:cs="Arial"/>
        </w:rPr>
        <w:t>von 4,6 Millionen Franken, die an – geschätzt – </w:t>
      </w:r>
      <w:del w:id="87" w:author="Axel Springer AG" w:date="2017-08-08T15:24:00Z">
        <w:r w:rsidR="00810093" w:rsidRPr="00810093" w:rsidDel="00AB177E">
          <w:rPr>
            <w:rFonts w:ascii="Times" w:hAnsi="Times" w:cs="Arial"/>
          </w:rPr>
          <w:delText xml:space="preserve">rund </w:delText>
        </w:r>
      </w:del>
      <w:r w:rsidR="00810093" w:rsidRPr="00810093">
        <w:rPr>
          <w:rFonts w:ascii="Times" w:hAnsi="Times" w:cs="Arial"/>
        </w:rPr>
        <w:t xml:space="preserve">3500 </w:t>
      </w:r>
      <w:r w:rsidR="00810093">
        <w:rPr>
          <w:rFonts w:ascii="Times" w:hAnsi="Times" w:cs="Arial"/>
        </w:rPr>
        <w:t>namentlich nicht ben</w:t>
      </w:r>
      <w:r w:rsidR="00810093" w:rsidRPr="00810093">
        <w:rPr>
          <w:rFonts w:ascii="Times" w:hAnsi="Times" w:cs="Arial"/>
        </w:rPr>
        <w:t>annte Ärzten fliessen</w:t>
      </w:r>
      <w:r w:rsidR="00810093">
        <w:rPr>
          <w:rFonts w:ascii="Times" w:hAnsi="Times" w:cs="Arial"/>
        </w:rPr>
        <w:t xml:space="preserve"> und </w:t>
      </w:r>
      <w:del w:id="88" w:author="Axel Springer AG" w:date="2017-08-08T15:24:00Z">
        <w:r w:rsidR="00810093" w:rsidDel="00AB177E">
          <w:rPr>
            <w:rFonts w:ascii="Times" w:hAnsi="Times" w:cs="Arial"/>
          </w:rPr>
          <w:delText xml:space="preserve">als </w:delText>
        </w:r>
      </w:del>
      <w:ins w:id="89" w:author="Axel Springer AG" w:date="2017-08-08T15:24:00Z">
        <w:r w:rsidR="00AB177E">
          <w:rPr>
            <w:rFonts w:ascii="Times" w:hAnsi="Times" w:cs="Arial"/>
          </w:rPr>
          <w:t xml:space="preserve">unter der Rubrik </w:t>
        </w:r>
      </w:ins>
      <w:r w:rsidR="00810093">
        <w:rPr>
          <w:rFonts w:ascii="Times" w:hAnsi="Times" w:cs="Arial"/>
        </w:rPr>
        <w:t>«aggregierte</w:t>
      </w:r>
      <w:r w:rsidR="00810093" w:rsidRPr="00810093">
        <w:rPr>
          <w:rFonts w:ascii="Times" w:hAnsi="Times" w:cs="Arial"/>
        </w:rPr>
        <w:t xml:space="preserve"> Zahlungen</w:t>
      </w:r>
      <w:r w:rsidR="00810093">
        <w:rPr>
          <w:rFonts w:ascii="Times" w:hAnsi="Times" w:cs="Arial"/>
        </w:rPr>
        <w:t xml:space="preserve">» </w:t>
      </w:r>
      <w:del w:id="90" w:author="Axel Springer AG" w:date="2017-08-08T15:24:00Z">
        <w:r w:rsidR="00810093" w:rsidDel="00AB177E">
          <w:rPr>
            <w:rFonts w:ascii="Times" w:hAnsi="Times" w:cs="Arial"/>
          </w:rPr>
          <w:delText>veröffentlicht werden</w:delText>
        </w:r>
      </w:del>
      <w:ins w:id="91" w:author="Axel Springer AG" w:date="2017-08-08T15:24:00Z">
        <w:r w:rsidR="00AB177E">
          <w:rPr>
            <w:rFonts w:ascii="Times" w:hAnsi="Times" w:cs="Arial"/>
          </w:rPr>
          <w:t>figurieren</w:t>
        </w:r>
      </w:ins>
      <w:r w:rsidR="00810093" w:rsidRPr="00810093">
        <w:rPr>
          <w:rFonts w:ascii="Times" w:hAnsi="Times" w:cs="Arial"/>
        </w:rPr>
        <w:t xml:space="preserve">. Welcher Arzt </w:t>
      </w:r>
      <w:ins w:id="92" w:author="Axel Springer AG" w:date="2017-08-08T15:24:00Z">
        <w:r w:rsidR="003F27C3">
          <w:rPr>
            <w:rFonts w:ascii="Times" w:hAnsi="Times" w:cs="Arial"/>
          </w:rPr>
          <w:t xml:space="preserve">wie stark </w:t>
        </w:r>
      </w:ins>
      <w:r w:rsidR="00810093" w:rsidRPr="00810093">
        <w:rPr>
          <w:rFonts w:ascii="Times" w:hAnsi="Times" w:cs="Arial"/>
        </w:rPr>
        <w:t>profitiert</w:t>
      </w:r>
      <w:del w:id="93" w:author="Axel Springer AG" w:date="2017-08-08T15:24:00Z">
        <w:r w:rsidR="00810093" w:rsidRPr="00810093" w:rsidDel="00AB177E">
          <w:rPr>
            <w:rFonts w:ascii="Times" w:hAnsi="Times" w:cs="Arial"/>
          </w:rPr>
          <w:delText>e</w:delText>
        </w:r>
      </w:del>
      <w:r w:rsidR="00810093" w:rsidRPr="00810093">
        <w:rPr>
          <w:rFonts w:ascii="Times" w:hAnsi="Times" w:cs="Arial"/>
        </w:rPr>
        <w:t xml:space="preserve">, bleibt </w:t>
      </w:r>
      <w:ins w:id="94" w:author="Axel Springer AG" w:date="2017-08-08T15:24:00Z">
        <w:r w:rsidR="00AB177E">
          <w:rPr>
            <w:rFonts w:ascii="Times" w:hAnsi="Times" w:cs="Arial"/>
          </w:rPr>
          <w:t xml:space="preserve">damit </w:t>
        </w:r>
      </w:ins>
      <w:r w:rsidR="00810093" w:rsidRPr="00810093">
        <w:rPr>
          <w:rFonts w:ascii="Times" w:hAnsi="Times" w:cs="Arial"/>
        </w:rPr>
        <w:t xml:space="preserve">geheim. </w:t>
      </w:r>
    </w:p>
    <w:p w14:paraId="53764CD5" w14:textId="77777777" w:rsidR="00810093" w:rsidRPr="00810093" w:rsidRDefault="00810093" w:rsidP="00810093">
      <w:pPr>
        <w:ind w:left="1134" w:right="1836"/>
        <w:rPr>
          <w:rFonts w:ascii="Times" w:hAnsi="Times" w:cs="Arial"/>
        </w:rPr>
      </w:pPr>
    </w:p>
    <w:p w14:paraId="7C6E58D3" w14:textId="5AF45BA8" w:rsidR="00810093" w:rsidRPr="00810093" w:rsidRDefault="00810093" w:rsidP="00810093">
      <w:pPr>
        <w:ind w:left="1134" w:right="1836"/>
        <w:rPr>
          <w:rFonts w:ascii="Times" w:hAnsi="Times" w:cs="Arial"/>
        </w:rPr>
      </w:pPr>
      <w:del w:id="95" w:author="Axel Springer AG" w:date="2017-08-08T15:25:00Z">
        <w:r w:rsidRPr="00810093" w:rsidDel="007600FB">
          <w:rPr>
            <w:rFonts w:ascii="Times" w:hAnsi="Times" w:cs="Arial"/>
          </w:rPr>
          <w:delText xml:space="preserve">Der </w:delText>
        </w:r>
      </w:del>
      <w:ins w:id="96" w:author="Axel Springer AG" w:date="2017-08-08T15:25:00Z">
        <w:r w:rsidR="007600FB">
          <w:rPr>
            <w:rFonts w:ascii="Times" w:hAnsi="Times" w:cs="Arial"/>
          </w:rPr>
          <w:t>Gemäss dem</w:t>
        </w:r>
        <w:r w:rsidR="007600FB" w:rsidRPr="00810093">
          <w:rPr>
            <w:rFonts w:ascii="Times" w:hAnsi="Times" w:cs="Arial"/>
          </w:rPr>
          <w:t xml:space="preserve"> </w:t>
        </w:r>
      </w:ins>
      <w:r w:rsidRPr="00810093">
        <w:rPr>
          <w:rFonts w:ascii="Times" w:hAnsi="Times" w:cs="Arial"/>
        </w:rPr>
        <w:t xml:space="preserve">Branchenverband </w:t>
      </w:r>
      <w:proofErr w:type="spellStart"/>
      <w:r w:rsidRPr="00810093">
        <w:rPr>
          <w:rFonts w:ascii="Times" w:hAnsi="Times" w:cs="Arial"/>
        </w:rPr>
        <w:t>Scienceindustrie</w:t>
      </w:r>
      <w:proofErr w:type="spellEnd"/>
      <w:r w:rsidRPr="00810093">
        <w:rPr>
          <w:rFonts w:ascii="Times" w:hAnsi="Times" w:cs="Arial"/>
        </w:rPr>
        <w:t xml:space="preserve"> </w:t>
      </w:r>
      <w:del w:id="97" w:author="Axel Springer AG" w:date="2017-08-08T15:25:00Z">
        <w:r w:rsidRPr="00810093" w:rsidDel="007600FB">
          <w:rPr>
            <w:rFonts w:ascii="Times" w:hAnsi="Times" w:cs="Arial"/>
          </w:rPr>
          <w:delText>spricht von</w:delText>
        </w:r>
      </w:del>
      <w:ins w:id="98" w:author="Axel Springer AG" w:date="2017-08-08T15:25:00Z">
        <w:r w:rsidR="007600FB">
          <w:rPr>
            <w:rFonts w:ascii="Times" w:hAnsi="Times" w:cs="Arial"/>
          </w:rPr>
          <w:t>will</w:t>
        </w:r>
      </w:ins>
      <w:r w:rsidRPr="00810093">
        <w:rPr>
          <w:rFonts w:ascii="Times" w:hAnsi="Times" w:cs="Arial"/>
        </w:rPr>
        <w:t xml:space="preserve"> rund ein</w:t>
      </w:r>
      <w:del w:id="99" w:author="Axel Springer AG" w:date="2017-08-08T15:25:00Z">
        <w:r w:rsidRPr="00810093" w:rsidDel="007600FB">
          <w:rPr>
            <w:rFonts w:ascii="Times" w:hAnsi="Times" w:cs="Arial"/>
          </w:rPr>
          <w:delText>em</w:delText>
        </w:r>
      </w:del>
      <w:r w:rsidRPr="00810093">
        <w:rPr>
          <w:rFonts w:ascii="Times" w:hAnsi="Times" w:cs="Arial"/>
        </w:rPr>
        <w:t xml:space="preserve"> Viertel aller Ärzte</w:t>
      </w:r>
      <w:del w:id="100" w:author="Axel Springer AG" w:date="2017-08-08T15:25:00Z">
        <w:r w:rsidRPr="00810093" w:rsidDel="007600FB">
          <w:rPr>
            <w:rFonts w:ascii="Times" w:hAnsi="Times" w:cs="Arial"/>
          </w:rPr>
          <w:delText>, die</w:delText>
        </w:r>
      </w:del>
      <w:ins w:id="101" w:author="Axel Springer AG" w:date="2017-08-08T15:25:00Z">
        <w:r w:rsidR="007600FB">
          <w:rPr>
            <w:rFonts w:ascii="Times" w:hAnsi="Times" w:cs="Arial"/>
          </w:rPr>
          <w:t xml:space="preserve"> </w:t>
        </w:r>
      </w:ins>
      <w:del w:id="102" w:author="Axel Springer AG" w:date="2017-08-08T15:25:00Z">
        <w:r w:rsidRPr="00810093" w:rsidDel="007600FB">
          <w:rPr>
            <w:rFonts w:ascii="Times" w:hAnsi="Times" w:cs="Arial"/>
          </w:rPr>
          <w:delText xml:space="preserve"> </w:delText>
        </w:r>
      </w:del>
      <w:r w:rsidRPr="00810093">
        <w:rPr>
          <w:rFonts w:ascii="Times" w:hAnsi="Times" w:cs="Arial"/>
        </w:rPr>
        <w:t>ihre</w:t>
      </w:r>
      <w:ins w:id="103" w:author="Axel Springer AG" w:date="2017-08-08T15:25:00Z">
        <w:r w:rsidR="007600FB">
          <w:rPr>
            <w:rFonts w:ascii="Times" w:hAnsi="Times" w:cs="Arial"/>
          </w:rPr>
          <w:t>n</w:t>
        </w:r>
      </w:ins>
      <w:r w:rsidRPr="00810093">
        <w:rPr>
          <w:rFonts w:ascii="Times" w:hAnsi="Times" w:cs="Arial"/>
        </w:rPr>
        <w:t xml:space="preserve"> Namen </w:t>
      </w:r>
      <w:proofErr w:type="spellStart"/>
      <w:r w:rsidRPr="00810093">
        <w:rPr>
          <w:rFonts w:ascii="Times" w:hAnsi="Times" w:cs="Arial"/>
        </w:rPr>
        <w:t>geheim</w:t>
      </w:r>
      <w:del w:id="104" w:author="Axel Springer AG" w:date="2017-08-08T15:25:00Z">
        <w:r w:rsidRPr="00810093" w:rsidDel="007600FB">
          <w:rPr>
            <w:rFonts w:ascii="Times" w:hAnsi="Times" w:cs="Arial"/>
          </w:rPr>
          <w:delText xml:space="preserve"> </w:delText>
        </w:r>
      </w:del>
      <w:r w:rsidRPr="00810093">
        <w:rPr>
          <w:rFonts w:ascii="Times" w:hAnsi="Times" w:cs="Arial"/>
        </w:rPr>
        <w:t>hal</w:t>
      </w:r>
      <w:r>
        <w:rPr>
          <w:rFonts w:ascii="Times" w:hAnsi="Times" w:cs="Arial"/>
        </w:rPr>
        <w:t>ten</w:t>
      </w:r>
      <w:proofErr w:type="spellEnd"/>
      <w:r>
        <w:rPr>
          <w:rFonts w:ascii="Times" w:hAnsi="Times" w:cs="Arial"/>
        </w:rPr>
        <w:t xml:space="preserve">. </w:t>
      </w:r>
      <w:del w:id="105" w:author="Axel Springer AG" w:date="2017-08-08T15:25:00Z">
        <w:r w:rsidDel="007600FB">
          <w:rPr>
            <w:rFonts w:ascii="Times" w:hAnsi="Times" w:cs="Arial"/>
          </w:rPr>
          <w:delText xml:space="preserve">Gemäss </w:delText>
        </w:r>
      </w:del>
      <w:ins w:id="106" w:author="Axel Springer AG" w:date="2017-08-08T15:25:00Z">
        <w:r w:rsidR="007600FB">
          <w:rPr>
            <w:rFonts w:ascii="Times" w:hAnsi="Times" w:cs="Arial"/>
          </w:rPr>
          <w:t xml:space="preserve">Die </w:t>
        </w:r>
      </w:ins>
      <w:del w:id="107" w:author="Axel Springer AG" w:date="2017-08-08T15:25:00Z">
        <w:r w:rsidDel="007600FB">
          <w:rPr>
            <w:rFonts w:ascii="Times" w:hAnsi="Times" w:cs="Arial"/>
          </w:rPr>
          <w:delText xml:space="preserve">der </w:delText>
        </w:r>
      </w:del>
      <w:r>
        <w:rPr>
          <w:rFonts w:ascii="Times" w:hAnsi="Times" w:cs="Arial"/>
        </w:rPr>
        <w:t>Auswertung</w:t>
      </w:r>
      <w:ins w:id="108" w:author="Axel Springer AG" w:date="2017-08-08T15:25:00Z">
        <w:r w:rsidR="007600FB">
          <w:rPr>
            <w:rFonts w:ascii="Times" w:hAnsi="Times" w:cs="Arial"/>
          </w:rPr>
          <w:t>en</w:t>
        </w:r>
      </w:ins>
      <w:r>
        <w:rPr>
          <w:rFonts w:ascii="Times" w:hAnsi="Times" w:cs="Arial"/>
        </w:rPr>
        <w:t xml:space="preserve"> des Beobachter</w:t>
      </w:r>
      <w:r w:rsidRPr="00810093">
        <w:rPr>
          <w:rFonts w:ascii="Times" w:hAnsi="Times" w:cs="Arial"/>
        </w:rPr>
        <w:t xml:space="preserve"> und </w:t>
      </w:r>
      <w:ins w:id="109" w:author="Axel Springer AG" w:date="2017-08-08T15:25:00Z">
        <w:r w:rsidR="007600FB">
          <w:rPr>
            <w:rFonts w:ascii="Times" w:hAnsi="Times" w:cs="Arial"/>
          </w:rPr>
          <w:t xml:space="preserve">der </w:t>
        </w:r>
      </w:ins>
      <w:r w:rsidRPr="00810093">
        <w:rPr>
          <w:rFonts w:ascii="Times" w:hAnsi="Times" w:cs="Arial"/>
        </w:rPr>
        <w:t xml:space="preserve">SKS </w:t>
      </w:r>
      <w:ins w:id="110" w:author="Axel Springer AG" w:date="2017-08-08T15:25:00Z">
        <w:r w:rsidR="007600FB">
          <w:rPr>
            <w:rFonts w:ascii="Times" w:hAnsi="Times" w:cs="Arial"/>
          </w:rPr>
          <w:t xml:space="preserve">legen den Schluss nahe, dass </w:t>
        </w:r>
      </w:ins>
      <w:del w:id="111" w:author="Axel Springer AG" w:date="2017-08-08T15:25:00Z">
        <w:r w:rsidRPr="00810093" w:rsidDel="007600FB">
          <w:rPr>
            <w:rFonts w:ascii="Times" w:hAnsi="Times" w:cs="Arial"/>
          </w:rPr>
          <w:delText xml:space="preserve">liegt </w:delText>
        </w:r>
      </w:del>
      <w:r w:rsidRPr="00810093">
        <w:rPr>
          <w:rFonts w:ascii="Times" w:hAnsi="Times" w:cs="Arial"/>
        </w:rPr>
        <w:t>dieser Anteil aber höher</w:t>
      </w:r>
      <w:ins w:id="112" w:author="Axel Springer AG" w:date="2017-08-08T15:25:00Z">
        <w:r w:rsidR="007600FB">
          <w:rPr>
            <w:rFonts w:ascii="Times" w:hAnsi="Times" w:cs="Arial"/>
          </w:rPr>
          <w:t xml:space="preserve"> ist</w:t>
        </w:r>
      </w:ins>
      <w:r w:rsidRPr="00810093">
        <w:rPr>
          <w:rFonts w:ascii="Times" w:hAnsi="Times" w:cs="Arial"/>
        </w:rPr>
        <w:t xml:space="preserve">. Wohl </w:t>
      </w:r>
      <w:del w:id="113" w:author="Axel Springer AG" w:date="2017-08-08T15:26:00Z">
        <w:r w:rsidRPr="00810093" w:rsidDel="007600FB">
          <w:rPr>
            <w:rFonts w:ascii="Times" w:hAnsi="Times" w:cs="Arial"/>
          </w:rPr>
          <w:delText xml:space="preserve">fast </w:delText>
        </w:r>
      </w:del>
      <w:r w:rsidRPr="00810093">
        <w:rPr>
          <w:rFonts w:ascii="Times" w:hAnsi="Times" w:cs="Arial"/>
        </w:rPr>
        <w:t xml:space="preserve">jeder </w:t>
      </w:r>
      <w:del w:id="114" w:author="Axel Springer AG" w:date="2017-08-08T15:26:00Z">
        <w:r w:rsidRPr="00810093" w:rsidDel="007600FB">
          <w:rPr>
            <w:rFonts w:ascii="Times" w:hAnsi="Times" w:cs="Arial"/>
          </w:rPr>
          <w:delText xml:space="preserve">Dritte </w:delText>
        </w:r>
      </w:del>
      <w:ins w:id="115" w:author="Axel Springer AG" w:date="2017-08-08T15:26:00Z">
        <w:r w:rsidR="007600FB">
          <w:rPr>
            <w:rFonts w:ascii="Times" w:hAnsi="Times" w:cs="Arial"/>
          </w:rPr>
          <w:t>d</w:t>
        </w:r>
        <w:r w:rsidR="007600FB" w:rsidRPr="00810093">
          <w:rPr>
            <w:rFonts w:ascii="Times" w:hAnsi="Times" w:cs="Arial"/>
          </w:rPr>
          <w:t xml:space="preserve">ritte </w:t>
        </w:r>
        <w:r w:rsidR="007600FB">
          <w:rPr>
            <w:rFonts w:ascii="Times" w:hAnsi="Times" w:cs="Arial"/>
          </w:rPr>
          <w:t xml:space="preserve">Arzt </w:t>
        </w:r>
      </w:ins>
      <w:r w:rsidRPr="00810093">
        <w:rPr>
          <w:rFonts w:ascii="Times" w:hAnsi="Times" w:cs="Arial"/>
        </w:rPr>
        <w:t>will nicht mit seinem Namen dazu stehen, Geld von der Pharma</w:t>
      </w:r>
      <w:r w:rsidR="00036A4A">
        <w:rPr>
          <w:rFonts w:ascii="Times" w:hAnsi="Times" w:cs="Arial"/>
        </w:rPr>
        <w:t>industrie</w:t>
      </w:r>
      <w:r w:rsidRPr="00810093">
        <w:rPr>
          <w:rFonts w:ascii="Times" w:hAnsi="Times" w:cs="Arial"/>
        </w:rPr>
        <w:t xml:space="preserve"> zu erhalten. </w:t>
      </w:r>
    </w:p>
    <w:p w14:paraId="30528180" w14:textId="77777777" w:rsidR="00810093" w:rsidRPr="00810093" w:rsidRDefault="00810093" w:rsidP="00810093">
      <w:pPr>
        <w:ind w:left="1134" w:right="1836"/>
        <w:rPr>
          <w:rFonts w:ascii="Times" w:hAnsi="Times" w:cs="Arial"/>
        </w:rPr>
      </w:pPr>
    </w:p>
    <w:p w14:paraId="683EE63C" w14:textId="7C8E1056" w:rsidR="00810093" w:rsidRPr="00810093" w:rsidRDefault="00810093" w:rsidP="00810093">
      <w:pPr>
        <w:ind w:left="1134" w:right="1836"/>
        <w:rPr>
          <w:rFonts w:ascii="Times" w:hAnsi="Times" w:cs="Arial"/>
        </w:rPr>
      </w:pPr>
      <w:r w:rsidRPr="00810093">
        <w:rPr>
          <w:rFonts w:ascii="Times" w:hAnsi="Times" w:cs="Arial"/>
        </w:rPr>
        <w:t xml:space="preserve">Jürg </w:t>
      </w:r>
      <w:proofErr w:type="spellStart"/>
      <w:r w:rsidRPr="00810093">
        <w:rPr>
          <w:rFonts w:ascii="Times" w:hAnsi="Times" w:cs="Arial"/>
        </w:rPr>
        <w:t>Granwehr</w:t>
      </w:r>
      <w:proofErr w:type="spellEnd"/>
      <w:r w:rsidRPr="00810093">
        <w:rPr>
          <w:rFonts w:ascii="Times" w:hAnsi="Times" w:cs="Arial"/>
        </w:rPr>
        <w:t xml:space="preserve">, Leiter </w:t>
      </w:r>
      <w:proofErr w:type="spellStart"/>
      <w:r w:rsidRPr="00810093">
        <w:rPr>
          <w:rFonts w:ascii="Times" w:hAnsi="Times" w:cs="Arial"/>
        </w:rPr>
        <w:t>Pharma</w:t>
      </w:r>
      <w:proofErr w:type="spellEnd"/>
      <w:r w:rsidRPr="00810093">
        <w:rPr>
          <w:rFonts w:ascii="Times" w:hAnsi="Times" w:cs="Arial"/>
        </w:rPr>
        <w:t xml:space="preserve"> </w:t>
      </w:r>
      <w:del w:id="116" w:author="Axel Springer AG" w:date="2017-08-08T15:26:00Z">
        <w:r w:rsidRPr="00810093" w:rsidDel="007600FB">
          <w:rPr>
            <w:rFonts w:ascii="Times" w:hAnsi="Times" w:cs="Arial"/>
          </w:rPr>
          <w:delText xml:space="preserve">beim </w:delText>
        </w:r>
      </w:del>
      <w:ins w:id="117" w:author="Axel Springer AG" w:date="2017-08-08T15:26:00Z">
        <w:r w:rsidR="007600FB" w:rsidRPr="00810093">
          <w:rPr>
            <w:rFonts w:ascii="Times" w:hAnsi="Times" w:cs="Arial"/>
          </w:rPr>
          <w:t>bei</w:t>
        </w:r>
        <w:r w:rsidR="007600FB">
          <w:rPr>
            <w:rFonts w:ascii="Times" w:hAnsi="Times" w:cs="Arial"/>
          </w:rPr>
          <w:t xml:space="preserve"> </w:t>
        </w:r>
      </w:ins>
      <w:del w:id="118" w:author="Axel Springer AG" w:date="2017-08-08T15:26:00Z">
        <w:r w:rsidRPr="00810093" w:rsidDel="007600FB">
          <w:rPr>
            <w:rFonts w:ascii="Times" w:hAnsi="Times" w:cs="Arial"/>
          </w:rPr>
          <w:delText xml:space="preserve">Branchenverband </w:delText>
        </w:r>
      </w:del>
      <w:proofErr w:type="spellStart"/>
      <w:r w:rsidRPr="00810093">
        <w:rPr>
          <w:rFonts w:ascii="Times" w:hAnsi="Times" w:cs="Arial"/>
        </w:rPr>
        <w:t>Scienceindustries</w:t>
      </w:r>
      <w:proofErr w:type="spellEnd"/>
      <w:r w:rsidRPr="00810093">
        <w:rPr>
          <w:rFonts w:ascii="Times" w:hAnsi="Times" w:cs="Arial"/>
        </w:rPr>
        <w:t xml:space="preserve"> </w:t>
      </w:r>
      <w:r w:rsidR="00036A4A">
        <w:rPr>
          <w:rFonts w:ascii="Times" w:hAnsi="Times" w:cs="Arial"/>
        </w:rPr>
        <w:t>zieht</w:t>
      </w:r>
      <w:r w:rsidRPr="00810093">
        <w:rPr>
          <w:rFonts w:ascii="Times" w:hAnsi="Times" w:cs="Arial"/>
        </w:rPr>
        <w:t xml:space="preserve"> trotzdem </w:t>
      </w:r>
      <w:r w:rsidR="00036A4A">
        <w:rPr>
          <w:rFonts w:ascii="Times" w:hAnsi="Times" w:cs="Arial"/>
        </w:rPr>
        <w:t>ein positives</w:t>
      </w:r>
      <w:r w:rsidRPr="00810093">
        <w:rPr>
          <w:rFonts w:ascii="Times" w:hAnsi="Times" w:cs="Arial"/>
        </w:rPr>
        <w:t xml:space="preserve"> Fazit: «</w:t>
      </w:r>
      <w:r w:rsidRPr="00810093">
        <w:rPr>
          <w:rFonts w:ascii="Times" w:eastAsia="Times New Roman" w:hAnsi="Times" w:cs="Times New Roman"/>
        </w:rPr>
        <w:t xml:space="preserve">Was </w:t>
      </w:r>
      <w:del w:id="119" w:author="Axel Springer AG" w:date="2017-08-08T15:26:00Z">
        <w:r w:rsidRPr="00810093" w:rsidDel="007600FB">
          <w:rPr>
            <w:rFonts w:ascii="Times" w:eastAsia="Times New Roman" w:hAnsi="Times" w:cs="Times New Roman"/>
          </w:rPr>
          <w:delText xml:space="preserve">der </w:delText>
        </w:r>
      </w:del>
      <w:ins w:id="120" w:author="Axel Springer AG" w:date="2017-08-08T15:26:00Z">
        <w:r w:rsidR="007600FB" w:rsidRPr="00810093">
          <w:rPr>
            <w:rFonts w:ascii="Times" w:eastAsia="Times New Roman" w:hAnsi="Times" w:cs="Times New Roman"/>
          </w:rPr>
          <w:t>de</w:t>
        </w:r>
        <w:r w:rsidR="007600FB">
          <w:rPr>
            <w:rFonts w:ascii="Times" w:eastAsia="Times New Roman" w:hAnsi="Times" w:cs="Times New Roman"/>
          </w:rPr>
          <w:t>n</w:t>
        </w:r>
        <w:r w:rsidR="007600FB" w:rsidRPr="00810093">
          <w:rPr>
            <w:rFonts w:ascii="Times" w:eastAsia="Times New Roman" w:hAnsi="Times" w:cs="Times New Roman"/>
          </w:rPr>
          <w:t xml:space="preserve"> </w:t>
        </w:r>
      </w:ins>
      <w:r w:rsidRPr="00810093">
        <w:rPr>
          <w:rFonts w:ascii="Times" w:eastAsia="Times New Roman" w:hAnsi="Times" w:cs="Times New Roman"/>
        </w:rPr>
        <w:t>Anteil der Zuwendungsempfänger betrifft, die ihren Namen veröffentlichen, stellen wir eine positive Entwicklung fest.</w:t>
      </w:r>
      <w:r w:rsidRPr="00810093">
        <w:rPr>
          <w:rFonts w:ascii="Times" w:hAnsi="Times" w:cs="Arial"/>
        </w:rPr>
        <w:t xml:space="preserve"> </w:t>
      </w:r>
      <w:r w:rsidRPr="00810093">
        <w:rPr>
          <w:rFonts w:ascii="Times" w:eastAsia="Times New Roman" w:hAnsi="Times" w:cs="Times New Roman"/>
        </w:rPr>
        <w:t>Trotzdem sind wir noch nicht flächendeckend am Ziel</w:t>
      </w:r>
      <w:del w:id="121" w:author="Axel Springer AG" w:date="2017-08-08T15:26:00Z">
        <w:r w:rsidRPr="00810093" w:rsidDel="007600FB">
          <w:rPr>
            <w:rFonts w:ascii="Times" w:eastAsia="Times New Roman" w:hAnsi="Times" w:cs="Times New Roman"/>
          </w:rPr>
          <w:delText xml:space="preserve">, </w:delText>
        </w:r>
      </w:del>
      <w:ins w:id="122" w:author="Axel Springer AG" w:date="2017-08-08T15:26:00Z">
        <w:r w:rsidR="007600FB">
          <w:rPr>
            <w:rFonts w:ascii="Times" w:eastAsia="Times New Roman" w:hAnsi="Times" w:cs="Times New Roman"/>
          </w:rPr>
          <w:t>.</w:t>
        </w:r>
        <w:r w:rsidR="007600FB" w:rsidRPr="00810093">
          <w:rPr>
            <w:rFonts w:ascii="Times" w:eastAsia="Times New Roman" w:hAnsi="Times" w:cs="Times New Roman"/>
          </w:rPr>
          <w:t xml:space="preserve"> </w:t>
        </w:r>
      </w:ins>
      <w:r w:rsidRPr="00810093">
        <w:rPr>
          <w:rFonts w:ascii="Times" w:eastAsia="Times New Roman" w:hAnsi="Times" w:cs="Times New Roman"/>
        </w:rPr>
        <w:t>Nach wie vor müssen wir Überzeugungsarbeit leisten.»</w:t>
      </w:r>
    </w:p>
    <w:p w14:paraId="50138ABA" w14:textId="77777777" w:rsidR="00810093" w:rsidRPr="00810093" w:rsidRDefault="00810093" w:rsidP="00810093">
      <w:pPr>
        <w:ind w:left="1134" w:right="1836"/>
        <w:rPr>
          <w:rFonts w:ascii="Times" w:hAnsi="Times" w:cs="Arial"/>
        </w:rPr>
      </w:pPr>
    </w:p>
    <w:p w14:paraId="18BDCFE0" w14:textId="48A3EA08" w:rsidR="00810093" w:rsidRPr="00810093" w:rsidRDefault="00036A4A" w:rsidP="00810093">
      <w:pPr>
        <w:ind w:left="1134" w:right="1836"/>
        <w:rPr>
          <w:rFonts w:ascii="Times" w:hAnsi="Times" w:cs="Arial"/>
        </w:rPr>
      </w:pPr>
      <w:r>
        <w:rPr>
          <w:rFonts w:ascii="Times" w:hAnsi="Times" w:cs="Arial"/>
        </w:rPr>
        <w:t xml:space="preserve">Die Auswertung zeigt: </w:t>
      </w:r>
      <w:r w:rsidR="00810093">
        <w:rPr>
          <w:rFonts w:ascii="Times" w:hAnsi="Times" w:cs="Arial"/>
        </w:rPr>
        <w:t xml:space="preserve">Der grösste </w:t>
      </w:r>
      <w:del w:id="123" w:author="Axel Springer AG" w:date="2017-08-08T15:27:00Z">
        <w:r w:rsidR="00810093" w:rsidDel="001465A5">
          <w:rPr>
            <w:rFonts w:ascii="Times" w:hAnsi="Times" w:cs="Arial"/>
          </w:rPr>
          <w:delText>Ant</w:delText>
        </w:r>
        <w:r w:rsidR="00810093" w:rsidRPr="00810093" w:rsidDel="001465A5">
          <w:rPr>
            <w:rFonts w:ascii="Times" w:hAnsi="Times" w:cs="Arial"/>
          </w:rPr>
          <w:delText xml:space="preserve">eil </w:delText>
        </w:r>
      </w:del>
      <w:ins w:id="124" w:author="Axel Springer AG" w:date="2017-08-08T15:27:00Z">
        <w:r w:rsidR="001465A5">
          <w:rPr>
            <w:rFonts w:ascii="Times" w:hAnsi="Times" w:cs="Arial"/>
          </w:rPr>
          <w:t>T</w:t>
        </w:r>
        <w:r w:rsidR="001465A5" w:rsidRPr="00810093">
          <w:rPr>
            <w:rFonts w:ascii="Times" w:hAnsi="Times" w:cs="Arial"/>
          </w:rPr>
          <w:t xml:space="preserve">eil </w:t>
        </w:r>
      </w:ins>
      <w:r w:rsidR="00810093" w:rsidRPr="00810093">
        <w:rPr>
          <w:rFonts w:ascii="Times" w:hAnsi="Times" w:cs="Arial"/>
        </w:rPr>
        <w:t xml:space="preserve">der Gelder geht an Spitäler und </w:t>
      </w:r>
      <w:del w:id="125" w:author="Axel Springer AG" w:date="2017-08-08T15:27:00Z">
        <w:r w:rsidR="00810093" w:rsidRPr="00810093" w:rsidDel="001465A5">
          <w:rPr>
            <w:rFonts w:ascii="Times" w:hAnsi="Times" w:cs="Arial"/>
          </w:rPr>
          <w:delText xml:space="preserve">andere </w:delText>
        </w:r>
      </w:del>
      <w:ins w:id="126" w:author="Axel Springer AG" w:date="2017-08-08T15:27:00Z">
        <w:r w:rsidR="001465A5">
          <w:rPr>
            <w:rFonts w:ascii="Times" w:hAnsi="Times" w:cs="Arial"/>
          </w:rPr>
          <w:t>an</w:t>
        </w:r>
        <w:r w:rsidR="001465A5" w:rsidRPr="00810093">
          <w:rPr>
            <w:rFonts w:ascii="Times" w:hAnsi="Times" w:cs="Arial"/>
          </w:rPr>
          <w:t xml:space="preserve"> </w:t>
        </w:r>
      </w:ins>
      <w:r w:rsidR="00810093" w:rsidRPr="00810093">
        <w:rPr>
          <w:rFonts w:ascii="Times" w:hAnsi="Times" w:cs="Arial"/>
        </w:rPr>
        <w:t xml:space="preserve">Organisationen </w:t>
      </w:r>
      <w:del w:id="127" w:author="Axel Springer AG" w:date="2017-08-08T15:27:00Z">
        <w:r w:rsidR="00810093" w:rsidRPr="00810093" w:rsidDel="001465A5">
          <w:rPr>
            <w:rFonts w:ascii="Times" w:hAnsi="Times" w:cs="Arial"/>
          </w:rPr>
          <w:delText xml:space="preserve">des Gesundheitswesen </w:delText>
        </w:r>
      </w:del>
      <w:r w:rsidR="00810093" w:rsidRPr="00810093">
        <w:rPr>
          <w:rFonts w:ascii="Times" w:hAnsi="Times" w:cs="Arial"/>
        </w:rPr>
        <w:t xml:space="preserve">wie Ärztenetzwerke, Weiterbildungsveranstalter und Patientenorganisationen. Sie kassierten </w:t>
      </w:r>
      <w:del w:id="128" w:author="Axel Springer AG" w:date="2017-08-08T15:27:00Z">
        <w:r w:rsidR="00810093" w:rsidRPr="00810093" w:rsidDel="001465A5">
          <w:rPr>
            <w:rFonts w:ascii="Times" w:hAnsi="Times" w:cs="Arial"/>
          </w:rPr>
          <w:delText xml:space="preserve">2016 </w:delText>
        </w:r>
      </w:del>
      <w:ins w:id="129" w:author="Axel Springer AG" w:date="2017-08-08T15:27:00Z">
        <w:r w:rsidR="001465A5">
          <w:rPr>
            <w:rFonts w:ascii="Times" w:hAnsi="Times" w:cs="Arial"/>
          </w:rPr>
          <w:t>im vergangenen Jahr insgesamt</w:t>
        </w:r>
        <w:r w:rsidR="001465A5" w:rsidRPr="00810093">
          <w:rPr>
            <w:rFonts w:ascii="Times" w:hAnsi="Times" w:cs="Arial"/>
          </w:rPr>
          <w:t xml:space="preserve"> </w:t>
        </w:r>
      </w:ins>
      <w:del w:id="130" w:author="Axel Springer AG" w:date="2017-08-08T15:27:00Z">
        <w:r w:rsidR="00810093" w:rsidRPr="00810093" w:rsidDel="001465A5">
          <w:rPr>
            <w:rFonts w:ascii="Times" w:hAnsi="Times" w:cs="Arial"/>
          </w:rPr>
          <w:delText>run</w:delText>
        </w:r>
        <w:r w:rsidR="00810093" w:rsidDel="001465A5">
          <w:rPr>
            <w:rFonts w:ascii="Times" w:hAnsi="Times" w:cs="Arial"/>
          </w:rPr>
          <w:delText xml:space="preserve">d </w:delText>
        </w:r>
      </w:del>
      <w:r w:rsidR="00810093">
        <w:rPr>
          <w:rFonts w:ascii="Times" w:hAnsi="Times" w:cs="Arial"/>
        </w:rPr>
        <w:t>92 Millionen Franken. In den meisten</w:t>
      </w:r>
      <w:r w:rsidR="00810093" w:rsidRPr="00810093">
        <w:rPr>
          <w:rFonts w:ascii="Times" w:hAnsi="Times" w:cs="Arial"/>
        </w:rPr>
        <w:t xml:space="preserve"> Fällen handelt es sich um </w:t>
      </w:r>
      <w:ins w:id="131" w:author="Axel Springer AG" w:date="2017-08-08T15:27:00Z">
        <w:r w:rsidR="001465A5">
          <w:rPr>
            <w:rFonts w:ascii="Times" w:hAnsi="Times" w:cs="Arial"/>
          </w:rPr>
          <w:t xml:space="preserve">sogenannte </w:t>
        </w:r>
      </w:ins>
      <w:r w:rsidR="00810093" w:rsidRPr="00810093">
        <w:rPr>
          <w:rFonts w:ascii="Times" w:hAnsi="Times" w:cs="Arial"/>
        </w:rPr>
        <w:t xml:space="preserve">Sponsorengelder. Für was diese Gelder </w:t>
      </w:r>
      <w:del w:id="132" w:author="Axel Springer AG" w:date="2017-08-08T15:27:00Z">
        <w:r w:rsidR="00810093" w:rsidRPr="00810093" w:rsidDel="001465A5">
          <w:rPr>
            <w:rFonts w:ascii="Times" w:hAnsi="Times" w:cs="Arial"/>
          </w:rPr>
          <w:delText xml:space="preserve">konkret </w:delText>
        </w:r>
      </w:del>
      <w:ins w:id="133" w:author="Axel Springer AG" w:date="2017-08-08T15:27:00Z">
        <w:r w:rsidR="001465A5">
          <w:rPr>
            <w:rFonts w:ascii="Times" w:hAnsi="Times" w:cs="Arial"/>
          </w:rPr>
          <w:t>genau</w:t>
        </w:r>
        <w:r w:rsidR="001465A5" w:rsidRPr="00810093">
          <w:rPr>
            <w:rFonts w:ascii="Times" w:hAnsi="Times" w:cs="Arial"/>
          </w:rPr>
          <w:t xml:space="preserve"> </w:t>
        </w:r>
      </w:ins>
      <w:r w:rsidR="00810093" w:rsidRPr="00810093">
        <w:rPr>
          <w:rFonts w:ascii="Times" w:hAnsi="Times" w:cs="Arial"/>
        </w:rPr>
        <w:t xml:space="preserve">eingesetzt </w:t>
      </w:r>
      <w:del w:id="134" w:author="Axel Springer AG" w:date="2017-08-08T15:28:00Z">
        <w:r w:rsidR="00810093" w:rsidRPr="00810093" w:rsidDel="001465A5">
          <w:rPr>
            <w:rFonts w:ascii="Times" w:hAnsi="Times" w:cs="Arial"/>
          </w:rPr>
          <w:delText xml:space="preserve">werden </w:delText>
        </w:r>
      </w:del>
      <w:ins w:id="135" w:author="Axel Springer AG" w:date="2017-08-08T15:28:00Z">
        <w:r w:rsidR="001465A5" w:rsidRPr="00810093">
          <w:rPr>
            <w:rFonts w:ascii="Times" w:hAnsi="Times" w:cs="Arial"/>
          </w:rPr>
          <w:t>w</w:t>
        </w:r>
        <w:r w:rsidR="001465A5">
          <w:rPr>
            <w:rFonts w:ascii="Times" w:hAnsi="Times" w:cs="Arial"/>
          </w:rPr>
          <w:t>u</w:t>
        </w:r>
        <w:r w:rsidR="001465A5" w:rsidRPr="00810093">
          <w:rPr>
            <w:rFonts w:ascii="Times" w:hAnsi="Times" w:cs="Arial"/>
          </w:rPr>
          <w:t xml:space="preserve">rden </w:t>
        </w:r>
      </w:ins>
      <w:r w:rsidR="00810093" w:rsidRPr="00810093">
        <w:rPr>
          <w:rFonts w:ascii="Times" w:hAnsi="Times" w:cs="Arial"/>
        </w:rPr>
        <w:t>und wer im einzelnen davon profitiert</w:t>
      </w:r>
      <w:ins w:id="136" w:author="Axel Springer AG" w:date="2017-08-08T15:28:00Z">
        <w:r w:rsidR="001465A5">
          <w:rPr>
            <w:rFonts w:ascii="Times" w:hAnsi="Times" w:cs="Arial"/>
          </w:rPr>
          <w:t>e</w:t>
        </w:r>
      </w:ins>
      <w:r w:rsidR="00810093" w:rsidRPr="00810093">
        <w:rPr>
          <w:rFonts w:ascii="Times" w:hAnsi="Times" w:cs="Arial"/>
        </w:rPr>
        <w:t xml:space="preserve">, ist </w:t>
      </w:r>
      <w:del w:id="137" w:author="Axel Springer AG" w:date="2017-08-08T15:28:00Z">
        <w:r w:rsidR="00810093" w:rsidRPr="00810093" w:rsidDel="001465A5">
          <w:rPr>
            <w:rFonts w:ascii="Times" w:hAnsi="Times" w:cs="Arial"/>
          </w:rPr>
          <w:delText xml:space="preserve">aber </w:delText>
        </w:r>
      </w:del>
      <w:r w:rsidR="00810093">
        <w:rPr>
          <w:rFonts w:ascii="Times" w:hAnsi="Times" w:cs="Arial"/>
        </w:rPr>
        <w:t xml:space="preserve">nicht </w:t>
      </w:r>
      <w:r w:rsidR="00810093" w:rsidRPr="00810093">
        <w:rPr>
          <w:rFonts w:ascii="Times" w:hAnsi="Times" w:cs="Arial"/>
        </w:rPr>
        <w:t xml:space="preserve">klar. Immerhin </w:t>
      </w:r>
      <w:del w:id="138" w:author="Axel Springer AG" w:date="2017-08-08T15:28:00Z">
        <w:r w:rsidR="00810093" w:rsidRPr="00810093" w:rsidDel="001465A5">
          <w:rPr>
            <w:rFonts w:ascii="Times" w:hAnsi="Times" w:cs="Arial"/>
          </w:rPr>
          <w:delText>ist von einem Grossteil der Empfänger der Name der Institution bekannt. Bei</w:delText>
        </w:r>
      </w:del>
      <w:ins w:id="139" w:author="Axel Springer AG" w:date="2017-08-08T15:28:00Z">
        <w:r w:rsidR="001465A5">
          <w:rPr>
            <w:rFonts w:ascii="Times" w:hAnsi="Times" w:cs="Arial"/>
          </w:rPr>
          <w:t>sind bei</w:t>
        </w:r>
      </w:ins>
      <w:r w:rsidR="00810093" w:rsidRPr="00810093">
        <w:rPr>
          <w:rFonts w:ascii="Times" w:hAnsi="Times" w:cs="Arial"/>
        </w:rPr>
        <w:t xml:space="preserve"> 4148 Zahlungen </w:t>
      </w:r>
      <w:del w:id="140" w:author="Axel Springer AG" w:date="2017-08-08T15:28:00Z">
        <w:r w:rsidR="00810093" w:rsidRPr="00810093" w:rsidDel="001465A5">
          <w:rPr>
            <w:rFonts w:ascii="Times" w:hAnsi="Times" w:cs="Arial"/>
          </w:rPr>
          <w:delText xml:space="preserve">sind </w:delText>
        </w:r>
      </w:del>
      <w:r w:rsidR="00810093" w:rsidRPr="00810093">
        <w:rPr>
          <w:rFonts w:ascii="Times" w:hAnsi="Times" w:cs="Arial"/>
        </w:rPr>
        <w:t>die Institutionen namentlich aufgeführt</w:t>
      </w:r>
      <w:del w:id="141" w:author="Axel Springer AG" w:date="2017-08-08T15:28:00Z">
        <w:r w:rsidR="00810093" w:rsidRPr="00810093" w:rsidDel="001465A5">
          <w:rPr>
            <w:rFonts w:ascii="Times" w:hAnsi="Times" w:cs="Arial"/>
          </w:rPr>
          <w:delText xml:space="preserve">, </w:delText>
        </w:r>
      </w:del>
      <w:ins w:id="142" w:author="Axel Springer AG" w:date="2017-08-08T15:28:00Z">
        <w:r w:rsidR="001465A5">
          <w:rPr>
            <w:rFonts w:ascii="Times" w:hAnsi="Times" w:cs="Arial"/>
          </w:rPr>
          <w:t>. In über</w:t>
        </w:r>
      </w:ins>
      <w:del w:id="143" w:author="Axel Springer AG" w:date="2017-08-08T15:28:00Z">
        <w:r w:rsidR="00810093" w:rsidRPr="00810093" w:rsidDel="001465A5">
          <w:rPr>
            <w:rFonts w:ascii="Times" w:hAnsi="Times" w:cs="Arial"/>
          </w:rPr>
          <w:delText>bei über</w:delText>
        </w:r>
      </w:del>
      <w:r w:rsidR="00810093" w:rsidRPr="00810093">
        <w:rPr>
          <w:rFonts w:ascii="Times" w:hAnsi="Times" w:cs="Arial"/>
        </w:rPr>
        <w:t xml:space="preserve"> 900 </w:t>
      </w:r>
      <w:del w:id="144" w:author="Axel Springer AG" w:date="2017-08-08T15:29:00Z">
        <w:r w:rsidR="00810093" w:rsidRPr="00810093" w:rsidDel="001465A5">
          <w:rPr>
            <w:rFonts w:ascii="Times" w:hAnsi="Times" w:cs="Arial"/>
          </w:rPr>
          <w:delText xml:space="preserve">Überweisungen </w:delText>
        </w:r>
      </w:del>
      <w:ins w:id="145" w:author="Axel Springer AG" w:date="2017-08-08T15:29:00Z">
        <w:r w:rsidR="001465A5">
          <w:rPr>
            <w:rFonts w:ascii="Times" w:hAnsi="Times" w:cs="Arial"/>
          </w:rPr>
          <w:t>Fällen</w:t>
        </w:r>
        <w:r w:rsidR="001465A5" w:rsidRPr="00810093">
          <w:rPr>
            <w:rFonts w:ascii="Times" w:hAnsi="Times" w:cs="Arial"/>
          </w:rPr>
          <w:t xml:space="preserve"> </w:t>
        </w:r>
      </w:ins>
      <w:r w:rsidR="00810093" w:rsidRPr="00810093">
        <w:rPr>
          <w:rFonts w:ascii="Times" w:hAnsi="Times" w:cs="Arial"/>
        </w:rPr>
        <w:t xml:space="preserve">haben </w:t>
      </w:r>
      <w:r w:rsidR="00810093">
        <w:rPr>
          <w:rFonts w:ascii="Times" w:hAnsi="Times" w:cs="Arial"/>
        </w:rPr>
        <w:t>Organisationen</w:t>
      </w:r>
      <w:r w:rsidR="00810093" w:rsidRPr="00810093">
        <w:rPr>
          <w:rFonts w:ascii="Times" w:hAnsi="Times" w:cs="Arial"/>
        </w:rPr>
        <w:t xml:space="preserve"> </w:t>
      </w:r>
      <w:ins w:id="146" w:author="Axel Springer AG" w:date="2017-08-08T15:29:00Z">
        <w:r w:rsidR="001465A5">
          <w:rPr>
            <w:rFonts w:ascii="Times" w:hAnsi="Times" w:cs="Arial"/>
          </w:rPr>
          <w:t xml:space="preserve">aber </w:t>
        </w:r>
      </w:ins>
      <w:r w:rsidR="00810093" w:rsidRPr="00810093">
        <w:rPr>
          <w:rFonts w:ascii="Times" w:hAnsi="Times" w:cs="Arial"/>
        </w:rPr>
        <w:t xml:space="preserve">verhindert, dass </w:t>
      </w:r>
      <w:del w:id="147" w:author="Axel Springer AG" w:date="2017-08-08T15:29:00Z">
        <w:r w:rsidR="00810093" w:rsidRPr="00810093" w:rsidDel="001465A5">
          <w:rPr>
            <w:rFonts w:ascii="Times" w:hAnsi="Times" w:cs="Arial"/>
          </w:rPr>
          <w:delText xml:space="preserve">ihr </w:delText>
        </w:r>
      </w:del>
      <w:ins w:id="148" w:author="Axel Springer AG" w:date="2017-08-08T15:29:00Z">
        <w:r w:rsidR="001465A5">
          <w:rPr>
            <w:rFonts w:ascii="Times" w:hAnsi="Times" w:cs="Arial"/>
          </w:rPr>
          <w:t>ihr</w:t>
        </w:r>
        <w:r w:rsidR="001465A5" w:rsidRPr="00810093">
          <w:rPr>
            <w:rFonts w:ascii="Times" w:hAnsi="Times" w:cs="Arial"/>
          </w:rPr>
          <w:t xml:space="preserve"> </w:t>
        </w:r>
      </w:ins>
      <w:r w:rsidR="00810093" w:rsidRPr="00810093">
        <w:rPr>
          <w:rFonts w:ascii="Times" w:hAnsi="Times" w:cs="Arial"/>
        </w:rPr>
        <w:t xml:space="preserve">Name </w:t>
      </w:r>
      <w:del w:id="149" w:author="Axel Springer AG" w:date="2017-08-08T15:29:00Z">
        <w:r w:rsidR="00810093" w:rsidRPr="00810093" w:rsidDel="001465A5">
          <w:rPr>
            <w:rFonts w:ascii="Times" w:hAnsi="Times" w:cs="Arial"/>
          </w:rPr>
          <w:delText xml:space="preserve">als Empfänger von Pharmageldern </w:delText>
        </w:r>
      </w:del>
      <w:r w:rsidR="00810093" w:rsidRPr="00810093">
        <w:rPr>
          <w:rFonts w:ascii="Times" w:hAnsi="Times" w:cs="Arial"/>
        </w:rPr>
        <w:t xml:space="preserve">publik wird. </w:t>
      </w:r>
    </w:p>
    <w:p w14:paraId="44DC70BC" w14:textId="77777777" w:rsidR="00810093" w:rsidRPr="00810093" w:rsidRDefault="00810093" w:rsidP="00810093">
      <w:pPr>
        <w:ind w:left="1134" w:right="1836"/>
        <w:rPr>
          <w:rFonts w:ascii="Times" w:hAnsi="Times" w:cs="Arial"/>
        </w:rPr>
      </w:pPr>
    </w:p>
    <w:p w14:paraId="57DDA427" w14:textId="086CCC86" w:rsidR="00810093" w:rsidRPr="00810093" w:rsidRDefault="00810093" w:rsidP="00810093">
      <w:pPr>
        <w:ind w:left="1134" w:right="1836"/>
        <w:rPr>
          <w:rFonts w:ascii="Times" w:hAnsi="Times" w:cs="Arial"/>
        </w:rPr>
      </w:pPr>
      <w:r w:rsidRPr="00810093">
        <w:rPr>
          <w:rFonts w:ascii="Times" w:hAnsi="Times" w:cs="Arial"/>
        </w:rPr>
        <w:t>Das führt teils zu skurrilen Situationen. So legte Pfizer einen Sponsor</w:t>
      </w:r>
      <w:r>
        <w:rPr>
          <w:rFonts w:ascii="Times" w:hAnsi="Times" w:cs="Arial"/>
        </w:rPr>
        <w:t>en</w:t>
      </w:r>
      <w:r w:rsidRPr="00810093">
        <w:rPr>
          <w:rFonts w:ascii="Times" w:hAnsi="Times" w:cs="Arial"/>
        </w:rPr>
        <w:t xml:space="preserve">betrag im Umfang von 3 Millionen nur anonymisiert offen. </w:t>
      </w:r>
      <w:ins w:id="150" w:author="Axel Springer AG" w:date="2017-08-08T15:29:00Z">
        <w:r w:rsidR="001465A5">
          <w:rPr>
            <w:rFonts w:ascii="Times" w:hAnsi="Times" w:cs="Arial"/>
          </w:rPr>
          <w:t xml:space="preserve">Und </w:t>
        </w:r>
      </w:ins>
      <w:proofErr w:type="spellStart"/>
      <w:r w:rsidRPr="00810093">
        <w:rPr>
          <w:rFonts w:ascii="Times" w:hAnsi="Times" w:cs="Arial"/>
        </w:rPr>
        <w:t>Sanofi</w:t>
      </w:r>
      <w:proofErr w:type="spellEnd"/>
      <w:r w:rsidRPr="00810093">
        <w:rPr>
          <w:rFonts w:ascii="Times" w:hAnsi="Times" w:cs="Arial"/>
        </w:rPr>
        <w:t xml:space="preserve"> bezahlte einer nicht bekannten Institution 123'392 Franken Reise</w:t>
      </w:r>
      <w:r w:rsidR="00CC5F40">
        <w:rPr>
          <w:rFonts w:ascii="Times" w:hAnsi="Times" w:cs="Arial"/>
        </w:rPr>
        <w:t>kosten und Übernachtungsspesen. O</w:t>
      </w:r>
      <w:r w:rsidRPr="00810093">
        <w:rPr>
          <w:rFonts w:ascii="Times" w:hAnsi="Times" w:cs="Arial"/>
        </w:rPr>
        <w:t>b für eine oder mehrere Personen wird nicht offen gelegt. Mit Transparenz ha</w:t>
      </w:r>
      <w:r w:rsidR="00CC5F40">
        <w:rPr>
          <w:rFonts w:ascii="Times" w:hAnsi="Times" w:cs="Arial"/>
        </w:rPr>
        <w:t>t das</w:t>
      </w:r>
      <w:r w:rsidRPr="00810093">
        <w:rPr>
          <w:rFonts w:ascii="Times" w:hAnsi="Times" w:cs="Arial"/>
        </w:rPr>
        <w:t xml:space="preserve"> wenig zu tun. </w:t>
      </w:r>
    </w:p>
    <w:p w14:paraId="6CEF4D6C" w14:textId="77777777" w:rsidR="00810093" w:rsidRPr="00810093" w:rsidRDefault="00810093" w:rsidP="00810093">
      <w:pPr>
        <w:ind w:left="1134" w:right="1836"/>
        <w:rPr>
          <w:rFonts w:ascii="Times" w:hAnsi="Times" w:cs="Arial"/>
        </w:rPr>
      </w:pPr>
    </w:p>
    <w:p w14:paraId="337A1F99" w14:textId="1756A649" w:rsidR="00810093" w:rsidRPr="00810093" w:rsidRDefault="00810093" w:rsidP="00810093">
      <w:pPr>
        <w:pStyle w:val="StandardWeb"/>
        <w:spacing w:before="0" w:beforeAutospacing="0" w:after="0" w:afterAutospacing="0"/>
        <w:ind w:left="1134" w:right="1836"/>
        <w:rPr>
          <w:sz w:val="24"/>
          <w:szCs w:val="24"/>
        </w:rPr>
      </w:pPr>
      <w:r w:rsidRPr="00810093">
        <w:rPr>
          <w:rFonts w:cs="Arial"/>
          <w:sz w:val="24"/>
          <w:szCs w:val="24"/>
        </w:rPr>
        <w:t xml:space="preserve">Das ist auch Walter Reinhart aufgefallen. Der ehemalige Chefarzt des Kantonsspitals Graubünden </w:t>
      </w:r>
      <w:r w:rsidRPr="00810093">
        <w:rPr>
          <w:rFonts w:eastAsia="Times New Roman"/>
          <w:sz w:val="24"/>
          <w:szCs w:val="24"/>
        </w:rPr>
        <w:t xml:space="preserve">und Vorsitzende der Kommission Zusammenarbeit Ärzteschaft-Industrie der Schweizerischen Akademie der Medizinischen Wissenschaften </w:t>
      </w:r>
      <w:r w:rsidRPr="00810093">
        <w:rPr>
          <w:rFonts w:cs="Arial"/>
          <w:sz w:val="24"/>
          <w:szCs w:val="24"/>
        </w:rPr>
        <w:t>engagiert sich seit Jahren für mehr Transparenz</w:t>
      </w:r>
      <w:ins w:id="151" w:author="Axel Springer AG" w:date="2017-08-08T15:30:00Z">
        <w:r w:rsidR="001465A5">
          <w:rPr>
            <w:rFonts w:cs="Arial"/>
            <w:sz w:val="24"/>
            <w:szCs w:val="24"/>
          </w:rPr>
          <w:t>. Er</w:t>
        </w:r>
      </w:ins>
      <w:del w:id="152" w:author="Axel Springer AG" w:date="2017-08-08T15:30:00Z">
        <w:r w:rsidRPr="00810093" w:rsidDel="001465A5">
          <w:rPr>
            <w:rFonts w:cs="Arial"/>
            <w:sz w:val="24"/>
            <w:szCs w:val="24"/>
          </w:rPr>
          <w:delText xml:space="preserve"> und</w:delText>
        </w:r>
      </w:del>
      <w:r w:rsidRPr="00810093">
        <w:rPr>
          <w:rFonts w:cs="Arial"/>
          <w:sz w:val="24"/>
          <w:szCs w:val="24"/>
        </w:rPr>
        <w:t xml:space="preserve"> </w:t>
      </w:r>
      <w:del w:id="153" w:author="Axel Springer AG" w:date="2017-08-08T15:30:00Z">
        <w:r w:rsidRPr="00810093" w:rsidDel="001465A5">
          <w:rPr>
            <w:rFonts w:cs="Arial"/>
            <w:sz w:val="24"/>
            <w:szCs w:val="24"/>
          </w:rPr>
          <w:delText>kritisiert</w:delText>
        </w:r>
      </w:del>
      <w:ins w:id="154" w:author="Axel Springer AG" w:date="2017-08-08T15:30:00Z">
        <w:r w:rsidR="001465A5">
          <w:rPr>
            <w:rFonts w:cs="Arial"/>
            <w:sz w:val="24"/>
            <w:szCs w:val="24"/>
          </w:rPr>
          <w:t>stellt nüchtern fest</w:t>
        </w:r>
      </w:ins>
      <w:del w:id="155" w:author="Axel Springer AG" w:date="2017-08-08T15:30:00Z">
        <w:r w:rsidRPr="00810093" w:rsidDel="001465A5">
          <w:rPr>
            <w:rFonts w:cs="Arial"/>
            <w:sz w:val="24"/>
            <w:szCs w:val="24"/>
          </w:rPr>
          <w:delText xml:space="preserve"> deshalb</w:delText>
        </w:r>
      </w:del>
      <w:r w:rsidRPr="00810093">
        <w:rPr>
          <w:rFonts w:cs="Arial"/>
          <w:sz w:val="24"/>
          <w:szCs w:val="24"/>
        </w:rPr>
        <w:t xml:space="preserve">: «Wenn die Reisespesen das Zehnfache des Vortragshonorars beträgt, wirft das Fragen auf.» Trotzdem will Reinhart der Selbstregelung der Pharmaindustrie eine Chance geben, sich weiter zu verbessern. Er selber erwarte grundsätzlich vollständige Transparenz. </w:t>
      </w:r>
      <w:ins w:id="156" w:author="Axel Springer AG" w:date="2017-08-08T15:32:00Z">
        <w:r w:rsidR="001465A5">
          <w:rPr>
            <w:rFonts w:cs="Arial"/>
            <w:sz w:val="24"/>
            <w:szCs w:val="24"/>
          </w:rPr>
          <w:t xml:space="preserve">Aber: </w:t>
        </w:r>
      </w:ins>
      <w:r w:rsidRPr="00810093">
        <w:rPr>
          <w:rFonts w:cs="Arial"/>
          <w:sz w:val="24"/>
          <w:szCs w:val="24"/>
        </w:rPr>
        <w:t xml:space="preserve">«Verbessert sich der Anteil der offen gelegten Zahlungen nicht, wird die Transparenzinitiative zur Alibiübung.» </w:t>
      </w:r>
    </w:p>
    <w:p w14:paraId="6F1AF1B1" w14:textId="77777777" w:rsidR="00810093" w:rsidRPr="00810093" w:rsidRDefault="00810093" w:rsidP="00810093">
      <w:pPr>
        <w:pStyle w:val="StandardWeb"/>
        <w:spacing w:before="0" w:beforeAutospacing="0" w:after="0" w:afterAutospacing="0"/>
        <w:ind w:left="1134" w:right="1836"/>
        <w:rPr>
          <w:sz w:val="24"/>
          <w:szCs w:val="24"/>
        </w:rPr>
      </w:pPr>
      <w:r w:rsidRPr="00810093">
        <w:rPr>
          <w:rFonts w:cs="Arial"/>
          <w:sz w:val="24"/>
          <w:szCs w:val="24"/>
        </w:rPr>
        <w:t> </w:t>
      </w:r>
    </w:p>
    <w:p w14:paraId="77B70D95" w14:textId="31ED8348" w:rsidR="00810093" w:rsidRPr="00810093" w:rsidRDefault="00785558" w:rsidP="00810093">
      <w:pPr>
        <w:ind w:left="1134" w:right="1836"/>
        <w:rPr>
          <w:rFonts w:ascii="Times" w:hAnsi="Times" w:cs="Arial"/>
        </w:rPr>
      </w:pPr>
      <w:r>
        <w:rPr>
          <w:rFonts w:ascii="Times" w:hAnsi="Times" w:cs="Arial"/>
        </w:rPr>
        <w:t>Auch die Pharmaindustrie macht nur halbherzig mit.</w:t>
      </w:r>
      <w:r w:rsidR="00810093" w:rsidRPr="00810093">
        <w:rPr>
          <w:rFonts w:ascii="Times" w:hAnsi="Times" w:cs="Arial"/>
        </w:rPr>
        <w:t xml:space="preserve"> Denn von den 155 Pharma-Millionen</w:t>
      </w:r>
      <w:ins w:id="157" w:author="Axel Springer AG" w:date="2017-08-08T15:32:00Z">
        <w:r w:rsidR="001465A5">
          <w:rPr>
            <w:rFonts w:ascii="Times" w:hAnsi="Times" w:cs="Arial"/>
          </w:rPr>
          <w:t>,</w:t>
        </w:r>
      </w:ins>
      <w:r w:rsidR="00810093" w:rsidRPr="00810093">
        <w:rPr>
          <w:rFonts w:ascii="Times" w:hAnsi="Times" w:cs="Arial"/>
        </w:rPr>
        <w:t xml:space="preserve"> die </w:t>
      </w:r>
      <w:del w:id="158" w:author="Axel Springer AG" w:date="2017-08-08T15:32:00Z">
        <w:r w:rsidR="00810093" w:rsidRPr="00810093" w:rsidDel="001465A5">
          <w:rPr>
            <w:rFonts w:ascii="Times" w:hAnsi="Times" w:cs="Arial"/>
          </w:rPr>
          <w:delText xml:space="preserve">zu </w:delText>
        </w:r>
      </w:del>
      <w:ins w:id="159" w:author="Axel Springer AG" w:date="2017-08-08T15:32:00Z">
        <w:r w:rsidR="001465A5">
          <w:rPr>
            <w:rFonts w:ascii="Times" w:hAnsi="Times" w:cs="Arial"/>
          </w:rPr>
          <w:t>an</w:t>
        </w:r>
        <w:r w:rsidR="001465A5" w:rsidRPr="00810093">
          <w:rPr>
            <w:rFonts w:ascii="Times" w:hAnsi="Times" w:cs="Arial"/>
          </w:rPr>
          <w:t xml:space="preserve"> </w:t>
        </w:r>
      </w:ins>
      <w:r w:rsidR="00810093" w:rsidRPr="00810093">
        <w:rPr>
          <w:rFonts w:ascii="Times" w:hAnsi="Times" w:cs="Arial"/>
        </w:rPr>
        <w:t>Ärzte</w:t>
      </w:r>
      <w:del w:id="160" w:author="Axel Springer AG" w:date="2017-08-08T15:32:00Z">
        <w:r w:rsidR="00810093" w:rsidRPr="00810093" w:rsidDel="001465A5">
          <w:rPr>
            <w:rFonts w:ascii="Times" w:hAnsi="Times" w:cs="Arial"/>
          </w:rPr>
          <w:delText>n</w:delText>
        </w:r>
      </w:del>
      <w:r w:rsidR="00810093" w:rsidRPr="00810093">
        <w:rPr>
          <w:rFonts w:ascii="Times" w:hAnsi="Times" w:cs="Arial"/>
        </w:rPr>
        <w:t xml:space="preserve"> und Gesundheitseinrichtungen geflossen sind, </w:t>
      </w:r>
      <w:del w:id="161" w:author="Axel Springer AG" w:date="2017-08-08T15:32:00Z">
        <w:r w:rsidR="002909D3" w:rsidDel="001465A5">
          <w:rPr>
            <w:rFonts w:ascii="Times" w:hAnsi="Times" w:cs="Arial"/>
          </w:rPr>
          <w:delText>landen</w:delText>
        </w:r>
        <w:r w:rsidR="00810093" w:rsidRPr="00810093" w:rsidDel="001465A5">
          <w:rPr>
            <w:rFonts w:ascii="Times" w:hAnsi="Times" w:cs="Arial"/>
          </w:rPr>
          <w:delText xml:space="preserve"> fast</w:delText>
        </w:r>
      </w:del>
      <w:ins w:id="162" w:author="Axel Springer AG" w:date="2017-08-08T15:32:00Z">
        <w:r w:rsidR="001465A5">
          <w:rPr>
            <w:rFonts w:ascii="Times" w:hAnsi="Times" w:cs="Arial"/>
          </w:rPr>
          <w:t>flossen</w:t>
        </w:r>
      </w:ins>
      <w:r w:rsidR="00810093" w:rsidRPr="00810093">
        <w:rPr>
          <w:rFonts w:ascii="Times" w:hAnsi="Times" w:cs="Arial"/>
        </w:rPr>
        <w:t xml:space="preserve"> 70 Millionen </w:t>
      </w:r>
      <w:del w:id="163" w:author="Axel Springer AG" w:date="2017-08-08T15:32:00Z">
        <w:r w:rsidR="00810093" w:rsidRPr="00810093" w:rsidDel="001465A5">
          <w:rPr>
            <w:rFonts w:ascii="Times" w:hAnsi="Times" w:cs="Arial"/>
          </w:rPr>
          <w:delText>in einer Black-Box</w:delText>
        </w:r>
      </w:del>
      <w:ins w:id="164" w:author="Axel Springer AG" w:date="2017-08-08T15:32:00Z">
        <w:r w:rsidR="001465A5">
          <w:rPr>
            <w:rFonts w:ascii="Times" w:hAnsi="Times" w:cs="Arial"/>
          </w:rPr>
          <w:t>an Empfänger</w:t>
        </w:r>
      </w:ins>
      <w:ins w:id="165" w:author="Axel Springer AG" w:date="2017-08-08T15:33:00Z">
        <w:r w:rsidR="001465A5">
          <w:rPr>
            <w:rFonts w:ascii="Times" w:hAnsi="Times" w:cs="Arial"/>
          </w:rPr>
          <w:t xml:space="preserve">, von denen die </w:t>
        </w:r>
        <w:proofErr w:type="spellStart"/>
        <w:r w:rsidR="001465A5">
          <w:rPr>
            <w:rFonts w:ascii="Times" w:hAnsi="Times" w:cs="Arial"/>
          </w:rPr>
          <w:t>Öffrentlichkeit</w:t>
        </w:r>
        <w:proofErr w:type="spellEnd"/>
        <w:r w:rsidR="001465A5">
          <w:rPr>
            <w:rFonts w:ascii="Times" w:hAnsi="Times" w:cs="Arial"/>
          </w:rPr>
          <w:t xml:space="preserve"> nichts wissen soll</w:t>
        </w:r>
      </w:ins>
      <w:r w:rsidR="00810093" w:rsidRPr="00810093">
        <w:rPr>
          <w:rFonts w:ascii="Times" w:hAnsi="Times" w:cs="Arial"/>
        </w:rPr>
        <w:t>. Nur von rund 85 Millionen</w:t>
      </w:r>
      <w:del w:id="166" w:author="Axel Springer AG" w:date="2017-08-08T15:33:00Z">
        <w:r w:rsidR="00810093" w:rsidRPr="00810093" w:rsidDel="001465A5">
          <w:rPr>
            <w:rFonts w:ascii="Times" w:hAnsi="Times" w:cs="Arial"/>
          </w:rPr>
          <w:delText>,</w:delText>
        </w:r>
      </w:del>
      <w:r w:rsidR="00810093" w:rsidRPr="00810093">
        <w:rPr>
          <w:rFonts w:ascii="Times" w:hAnsi="Times" w:cs="Arial"/>
        </w:rPr>
        <w:t xml:space="preserve"> ist bekannt, wer </w:t>
      </w:r>
      <w:del w:id="167" w:author="Axel Springer AG" w:date="2017-08-08T15:33:00Z">
        <w:r w:rsidR="00810093" w:rsidRPr="00810093" w:rsidDel="001465A5">
          <w:rPr>
            <w:rFonts w:ascii="Times" w:hAnsi="Times" w:cs="Arial"/>
          </w:rPr>
          <w:delText>die Empfänger sind</w:delText>
        </w:r>
      </w:del>
      <w:ins w:id="168" w:author="Axel Springer AG" w:date="2017-08-08T15:33:00Z">
        <w:r w:rsidR="001465A5">
          <w:rPr>
            <w:rFonts w:ascii="Times" w:hAnsi="Times" w:cs="Arial"/>
          </w:rPr>
          <w:t>sie erhielt</w:t>
        </w:r>
      </w:ins>
      <w:r w:rsidR="00810093" w:rsidRPr="00810093">
        <w:rPr>
          <w:rFonts w:ascii="Times" w:hAnsi="Times" w:cs="Arial"/>
        </w:rPr>
        <w:t xml:space="preserve">. Denn in den Listen der Industrie figuriert neben den anonym ausgewiesenen Geldern für Ärzte und Gesundheitseinrichtungen </w:t>
      </w:r>
      <w:del w:id="169" w:author="Axel Springer AG" w:date="2017-08-08T15:33:00Z">
        <w:r w:rsidR="00810093" w:rsidRPr="00810093" w:rsidDel="001465A5">
          <w:rPr>
            <w:rFonts w:ascii="Times" w:hAnsi="Times" w:cs="Arial"/>
          </w:rPr>
          <w:delText xml:space="preserve">auch </w:delText>
        </w:r>
      </w:del>
      <w:r w:rsidR="00810093" w:rsidRPr="00810093">
        <w:rPr>
          <w:rFonts w:ascii="Times" w:hAnsi="Times" w:cs="Arial"/>
        </w:rPr>
        <w:t>noch eine</w:t>
      </w:r>
      <w:ins w:id="170" w:author="Axel Springer AG" w:date="2017-08-08T15:33:00Z">
        <w:r w:rsidR="001465A5">
          <w:rPr>
            <w:rFonts w:ascii="Times" w:hAnsi="Times" w:cs="Arial"/>
          </w:rPr>
          <w:t xml:space="preserve"> zusätzliche</w:t>
        </w:r>
      </w:ins>
      <w:r w:rsidR="00810093" w:rsidRPr="00810093">
        <w:rPr>
          <w:rFonts w:ascii="Times" w:hAnsi="Times" w:cs="Arial"/>
        </w:rPr>
        <w:t xml:space="preserve"> Rubrik</w:t>
      </w:r>
      <w:ins w:id="171" w:author="Axel Springer AG" w:date="2017-08-08T15:33:00Z">
        <w:r w:rsidR="001465A5">
          <w:rPr>
            <w:rFonts w:ascii="Times" w:hAnsi="Times" w:cs="Arial"/>
          </w:rPr>
          <w:t>:</w:t>
        </w:r>
      </w:ins>
      <w:r w:rsidR="00810093" w:rsidRPr="00810093">
        <w:rPr>
          <w:rFonts w:ascii="Times" w:hAnsi="Times" w:cs="Arial"/>
        </w:rPr>
        <w:t xml:space="preserve"> «Forschung und Entwi</w:t>
      </w:r>
      <w:r w:rsidR="00EB56C4">
        <w:rPr>
          <w:rFonts w:ascii="Times" w:hAnsi="Times" w:cs="Arial"/>
        </w:rPr>
        <w:t xml:space="preserve">cklung». Alleine </w:t>
      </w:r>
      <w:del w:id="172" w:author="Axel Springer AG" w:date="2017-08-08T15:34:00Z">
        <w:r w:rsidR="00EB56C4" w:rsidDel="001465A5">
          <w:rPr>
            <w:rFonts w:ascii="Times" w:hAnsi="Times" w:cs="Arial"/>
          </w:rPr>
          <w:delText xml:space="preserve">hier </w:delText>
        </w:r>
      </w:del>
      <w:ins w:id="173" w:author="Axel Springer AG" w:date="2017-08-08T15:34:00Z">
        <w:r w:rsidR="001465A5">
          <w:rPr>
            <w:rFonts w:ascii="Times" w:hAnsi="Times" w:cs="Arial"/>
          </w:rPr>
          <w:t>darunter fallen</w:t>
        </w:r>
      </w:ins>
      <w:del w:id="174" w:author="Axel Springer AG" w:date="2017-08-08T15:34:00Z">
        <w:r w:rsidR="00EB56C4" w:rsidDel="001465A5">
          <w:rPr>
            <w:rFonts w:ascii="Times" w:hAnsi="Times" w:cs="Arial"/>
          </w:rPr>
          <w:delText>fliessen</w:delText>
        </w:r>
      </w:del>
      <w:r w:rsidR="00810093" w:rsidRPr="00810093">
        <w:rPr>
          <w:rFonts w:ascii="Times" w:hAnsi="Times" w:cs="Arial"/>
        </w:rPr>
        <w:t xml:space="preserve"> 48,7 Millionen </w:t>
      </w:r>
      <w:r w:rsidR="00EB56C4">
        <w:rPr>
          <w:rFonts w:ascii="Times" w:hAnsi="Times" w:cs="Arial"/>
        </w:rPr>
        <w:t>Franken</w:t>
      </w:r>
      <w:ins w:id="175" w:author="Axel Springer AG" w:date="2017-08-08T15:34:00Z">
        <w:r w:rsidR="001465A5">
          <w:rPr>
            <w:rFonts w:ascii="Times" w:hAnsi="Times" w:cs="Arial"/>
          </w:rPr>
          <w:t>, die</w:t>
        </w:r>
      </w:ins>
      <w:r w:rsidR="00EB56C4">
        <w:rPr>
          <w:rFonts w:ascii="Times" w:hAnsi="Times" w:cs="Arial"/>
        </w:rPr>
        <w:t xml:space="preserve"> </w:t>
      </w:r>
      <w:r w:rsidR="00810093" w:rsidRPr="00810093">
        <w:rPr>
          <w:rFonts w:ascii="Times" w:hAnsi="Times" w:cs="Arial"/>
        </w:rPr>
        <w:t xml:space="preserve">an </w:t>
      </w:r>
      <w:ins w:id="176" w:author="Axel Springer AG" w:date="2017-08-08T15:34:00Z">
        <w:r w:rsidR="001465A5">
          <w:rPr>
            <w:rFonts w:ascii="Times" w:hAnsi="Times" w:cs="Arial"/>
          </w:rPr>
          <w:t xml:space="preserve">nicht namentlich bekannte </w:t>
        </w:r>
      </w:ins>
      <w:r w:rsidR="00810093" w:rsidRPr="00810093">
        <w:rPr>
          <w:rFonts w:ascii="Times" w:hAnsi="Times" w:cs="Arial"/>
        </w:rPr>
        <w:t>Spitäler, Organisationen und Institutionen</w:t>
      </w:r>
      <w:del w:id="177" w:author="Axel Springer AG" w:date="2017-08-08T15:34:00Z">
        <w:r w:rsidR="00810093" w:rsidRPr="00810093" w:rsidDel="001465A5">
          <w:rPr>
            <w:rFonts w:ascii="Times" w:hAnsi="Times" w:cs="Arial"/>
          </w:rPr>
          <w:delText>, über die niemand weiss, wer die Nutzniesser sind</w:delText>
        </w:r>
      </w:del>
      <w:ins w:id="178" w:author="Axel Springer AG" w:date="2017-08-08T15:34:00Z">
        <w:r w:rsidR="001465A5">
          <w:rPr>
            <w:rFonts w:ascii="Times" w:hAnsi="Times" w:cs="Arial"/>
          </w:rPr>
          <w:t xml:space="preserve"> geflossen sind</w:t>
        </w:r>
      </w:ins>
      <w:r w:rsidR="00810093" w:rsidRPr="00810093">
        <w:rPr>
          <w:rFonts w:ascii="Times" w:hAnsi="Times" w:cs="Arial"/>
        </w:rPr>
        <w:t xml:space="preserve">. </w:t>
      </w:r>
    </w:p>
    <w:p w14:paraId="4490F7C0" w14:textId="77777777" w:rsidR="00810093" w:rsidRPr="00810093" w:rsidRDefault="00810093" w:rsidP="00810093">
      <w:pPr>
        <w:ind w:left="1134" w:right="1836"/>
        <w:rPr>
          <w:rFonts w:ascii="Times" w:hAnsi="Times" w:cs="Arial"/>
        </w:rPr>
      </w:pPr>
    </w:p>
    <w:p w14:paraId="087D6CE0" w14:textId="59C84184" w:rsidR="00810093" w:rsidRPr="00810093" w:rsidRDefault="00810093" w:rsidP="00810093">
      <w:pPr>
        <w:ind w:left="1134" w:right="1836"/>
        <w:rPr>
          <w:rFonts w:ascii="Times" w:hAnsi="Times" w:cs="Arial"/>
        </w:rPr>
      </w:pPr>
      <w:r w:rsidRPr="00810093">
        <w:rPr>
          <w:rFonts w:ascii="Times" w:eastAsia="Times New Roman" w:hAnsi="Times" w:cs="Times New Roman"/>
        </w:rPr>
        <w:t>Von Seiten de</w:t>
      </w:r>
      <w:r w:rsidR="00EB56C4">
        <w:rPr>
          <w:rFonts w:ascii="Times" w:eastAsia="Times New Roman" w:hAnsi="Times" w:cs="Times New Roman"/>
        </w:rPr>
        <w:t>r Pharmabranche heisst es dazu</w:t>
      </w:r>
      <w:r w:rsidRPr="00810093">
        <w:rPr>
          <w:rFonts w:ascii="Times" w:eastAsia="Times New Roman" w:hAnsi="Times" w:cs="Times New Roman"/>
        </w:rPr>
        <w:t xml:space="preserve">, die Angaben könnten aufgrund des Forschungsgeheimnisses nicht </w:t>
      </w:r>
      <w:del w:id="179" w:author="Axel Springer AG" w:date="2017-08-08T15:35:00Z">
        <w:r w:rsidRPr="00810093" w:rsidDel="001465A5">
          <w:rPr>
            <w:rFonts w:ascii="Times" w:eastAsia="Times New Roman" w:hAnsi="Times" w:cs="Times New Roman"/>
          </w:rPr>
          <w:delText xml:space="preserve">individuell </w:delText>
        </w:r>
      </w:del>
      <w:ins w:id="180" w:author="Axel Springer AG" w:date="2017-08-08T15:35:00Z">
        <w:r w:rsidR="001465A5">
          <w:rPr>
            <w:rFonts w:ascii="Times" w:eastAsia="Times New Roman" w:hAnsi="Times" w:cs="Times New Roman"/>
          </w:rPr>
          <w:t>einzeln</w:t>
        </w:r>
        <w:r w:rsidR="001465A5" w:rsidRPr="00810093">
          <w:rPr>
            <w:rFonts w:ascii="Times" w:eastAsia="Times New Roman" w:hAnsi="Times" w:cs="Times New Roman"/>
          </w:rPr>
          <w:t xml:space="preserve"> </w:t>
        </w:r>
      </w:ins>
      <w:r w:rsidRPr="00810093">
        <w:rPr>
          <w:rFonts w:ascii="Times" w:eastAsia="Times New Roman" w:hAnsi="Times" w:cs="Times New Roman"/>
        </w:rPr>
        <w:t xml:space="preserve">offen gelegt werden. </w:t>
      </w:r>
      <w:del w:id="181" w:author="Axel Springer AG" w:date="2017-08-08T15:35:00Z">
        <w:r w:rsidRPr="00810093" w:rsidDel="001465A5">
          <w:rPr>
            <w:rFonts w:ascii="Times" w:hAnsi="Times" w:cs="Arial"/>
          </w:rPr>
          <w:delText>In diesen Bereich</w:delText>
        </w:r>
      </w:del>
      <w:ins w:id="182" w:author="Axel Springer AG" w:date="2017-08-08T15:35:00Z">
        <w:r w:rsidR="001465A5">
          <w:rPr>
            <w:rFonts w:ascii="Times" w:hAnsi="Times" w:cs="Arial"/>
          </w:rPr>
          <w:t xml:space="preserve">Unter </w:t>
        </w:r>
        <w:r w:rsidR="001465A5" w:rsidRPr="00810093">
          <w:rPr>
            <w:rFonts w:ascii="Times" w:hAnsi="Times" w:cs="Arial"/>
          </w:rPr>
          <w:t>«Forschung und Entwi</w:t>
        </w:r>
        <w:r w:rsidR="001465A5">
          <w:rPr>
            <w:rFonts w:ascii="Times" w:hAnsi="Times" w:cs="Arial"/>
          </w:rPr>
          <w:t xml:space="preserve">cklung» </w:t>
        </w:r>
      </w:ins>
      <w:r w:rsidRPr="00810093">
        <w:rPr>
          <w:rFonts w:ascii="Times" w:hAnsi="Times" w:cs="Arial"/>
        </w:rPr>
        <w:t xml:space="preserve"> fallen aber nicht nur klinische Studien, sondern auch </w:t>
      </w:r>
      <w:del w:id="183" w:author="Axel Springer AG" w:date="2017-08-08T15:35:00Z">
        <w:r w:rsidRPr="00810093" w:rsidDel="001465A5">
          <w:rPr>
            <w:rFonts w:ascii="Times" w:hAnsi="Times" w:cs="Arial"/>
          </w:rPr>
          <w:delText xml:space="preserve">nichtklinische </w:delText>
        </w:r>
      </w:del>
      <w:ins w:id="184" w:author="Axel Springer AG" w:date="2017-08-08T15:35:00Z">
        <w:r w:rsidR="001465A5">
          <w:rPr>
            <w:rFonts w:ascii="Times" w:hAnsi="Times" w:cs="Arial"/>
          </w:rPr>
          <w:t>Freizeit-</w:t>
        </w:r>
      </w:ins>
      <w:r w:rsidRPr="00810093">
        <w:rPr>
          <w:rFonts w:ascii="Times" w:hAnsi="Times" w:cs="Arial"/>
        </w:rPr>
        <w:t xml:space="preserve">Untersuchungen sowie die </w:t>
      </w:r>
      <w:del w:id="185" w:author="Axel Springer AG" w:date="2017-08-08T15:35:00Z">
        <w:r w:rsidRPr="00810093" w:rsidDel="001465A5">
          <w:rPr>
            <w:rFonts w:ascii="Times" w:hAnsi="Times" w:cs="Arial"/>
          </w:rPr>
          <w:delText xml:space="preserve">von der Industrie oft </w:delText>
        </w:r>
      </w:del>
      <w:r w:rsidRPr="00810093">
        <w:rPr>
          <w:rFonts w:ascii="Times" w:hAnsi="Times" w:cs="Arial"/>
        </w:rPr>
        <w:t xml:space="preserve">für Marketingzwecke </w:t>
      </w:r>
      <w:ins w:id="186" w:author="Axel Springer AG" w:date="2017-08-08T15:36:00Z">
        <w:r w:rsidR="001465A5">
          <w:rPr>
            <w:rFonts w:ascii="Times" w:hAnsi="Times" w:cs="Arial"/>
          </w:rPr>
          <w:t xml:space="preserve">gern </w:t>
        </w:r>
      </w:ins>
      <w:r w:rsidRPr="00810093">
        <w:rPr>
          <w:rFonts w:ascii="Times" w:hAnsi="Times" w:cs="Arial"/>
        </w:rPr>
        <w:t>benutzten ärztlichen «Erfahrungsberichte» oder «Anwendungsbeobachtungen» – sprich: unwissenschaftliche Erhebungen</w:t>
      </w:r>
      <w:del w:id="187" w:author="Axel Springer AG" w:date="2017-08-08T15:36:00Z">
        <w:r w:rsidRPr="00810093" w:rsidDel="001465A5">
          <w:rPr>
            <w:rFonts w:ascii="Times" w:hAnsi="Times" w:cs="Arial"/>
          </w:rPr>
          <w:delText xml:space="preserve"> in Bezug auf ein Medikament</w:delText>
        </w:r>
      </w:del>
      <w:r w:rsidRPr="00810093">
        <w:rPr>
          <w:rFonts w:ascii="Times" w:hAnsi="Times" w:cs="Arial"/>
        </w:rPr>
        <w:t>. Dabei erkundigen sich Ärzte bei Patienten oft am Rand einer Behandlung nach Wohlbefinden</w:t>
      </w:r>
      <w:r>
        <w:rPr>
          <w:rFonts w:ascii="Times" w:hAnsi="Times" w:cs="Arial"/>
        </w:rPr>
        <w:t xml:space="preserve"> und et</w:t>
      </w:r>
      <w:r w:rsidR="00AC30A7">
        <w:rPr>
          <w:rFonts w:ascii="Times" w:hAnsi="Times" w:cs="Arial"/>
        </w:rPr>
        <w:t>w</w:t>
      </w:r>
      <w:r>
        <w:rPr>
          <w:rFonts w:ascii="Times" w:hAnsi="Times" w:cs="Arial"/>
        </w:rPr>
        <w:t>aigen Nebenwirkungen</w:t>
      </w:r>
      <w:r w:rsidRPr="00810093">
        <w:rPr>
          <w:rFonts w:ascii="Times" w:hAnsi="Times" w:cs="Arial"/>
        </w:rPr>
        <w:t xml:space="preserve">. Was </w:t>
      </w:r>
      <w:ins w:id="188" w:author="Axel Springer AG" w:date="2017-08-08T15:42:00Z">
        <w:r w:rsidR="008D3907">
          <w:rPr>
            <w:rFonts w:ascii="Times" w:hAnsi="Times" w:cs="Arial"/>
          </w:rPr>
          <w:t xml:space="preserve">die </w:t>
        </w:r>
      </w:ins>
      <w:r w:rsidRPr="00810093">
        <w:rPr>
          <w:rFonts w:ascii="Times" w:hAnsi="Times" w:cs="Arial"/>
        </w:rPr>
        <w:t xml:space="preserve">Patienten oft nicht wissen: </w:t>
      </w:r>
      <w:del w:id="189" w:author="Axel Springer AG" w:date="2017-08-08T15:42:00Z">
        <w:r w:rsidRPr="00810093" w:rsidDel="008D3907">
          <w:rPr>
            <w:rFonts w:ascii="Times" w:hAnsi="Times" w:cs="Arial"/>
          </w:rPr>
          <w:delText xml:space="preserve">Dazu </w:delText>
        </w:r>
      </w:del>
      <w:ins w:id="190" w:author="Axel Springer AG" w:date="2017-08-08T15:42:00Z">
        <w:r w:rsidR="008D3907">
          <w:rPr>
            <w:rFonts w:ascii="Times" w:hAnsi="Times" w:cs="Arial"/>
          </w:rPr>
          <w:t xml:space="preserve">Den Fragebogen </w:t>
        </w:r>
      </w:ins>
      <w:r w:rsidRPr="00810093">
        <w:rPr>
          <w:rFonts w:ascii="Times" w:hAnsi="Times" w:cs="Arial"/>
        </w:rPr>
        <w:t>liefer</w:t>
      </w:r>
      <w:ins w:id="191" w:author="Axel Springer AG" w:date="2017-08-08T15:42:00Z">
        <w:r w:rsidR="008D3907">
          <w:rPr>
            <w:rFonts w:ascii="Times" w:hAnsi="Times" w:cs="Arial"/>
          </w:rPr>
          <w:t>te</w:t>
        </w:r>
      </w:ins>
      <w:del w:id="192" w:author="Axel Springer AG" w:date="2017-08-08T15:42:00Z">
        <w:r w:rsidRPr="00810093" w:rsidDel="008D3907">
          <w:rPr>
            <w:rFonts w:ascii="Times" w:hAnsi="Times" w:cs="Arial"/>
          </w:rPr>
          <w:delText>n</w:delText>
        </w:r>
      </w:del>
      <w:r w:rsidRPr="00810093">
        <w:rPr>
          <w:rFonts w:ascii="Times" w:hAnsi="Times" w:cs="Arial"/>
        </w:rPr>
        <w:t xml:space="preserve"> </w:t>
      </w:r>
      <w:del w:id="193" w:author="Axel Springer AG" w:date="2017-08-08T15:42:00Z">
        <w:r w:rsidRPr="00810093" w:rsidDel="008D3907">
          <w:rPr>
            <w:rFonts w:ascii="Times" w:hAnsi="Times" w:cs="Arial"/>
          </w:rPr>
          <w:delText>sie einer beauftragenden</w:delText>
        </w:r>
      </w:del>
      <w:ins w:id="194" w:author="Axel Springer AG" w:date="2017-08-08T15:42:00Z">
        <w:r w:rsidR="008D3907">
          <w:rPr>
            <w:rFonts w:ascii="Times" w:hAnsi="Times" w:cs="Arial"/>
          </w:rPr>
          <w:t>eine</w:t>
        </w:r>
      </w:ins>
      <w:r w:rsidRPr="00810093">
        <w:rPr>
          <w:rFonts w:ascii="Times" w:hAnsi="Times" w:cs="Arial"/>
        </w:rPr>
        <w:t xml:space="preserve"> </w:t>
      </w:r>
      <w:proofErr w:type="spellStart"/>
      <w:ins w:id="195" w:author="Axel Springer AG" w:date="2017-08-08T15:44:00Z">
        <w:r w:rsidR="008D3907">
          <w:rPr>
            <w:rFonts w:ascii="Times" w:hAnsi="Times" w:cs="Arial"/>
          </w:rPr>
          <w:t>Phramaf</w:t>
        </w:r>
      </w:ins>
      <w:del w:id="196" w:author="Axel Springer AG" w:date="2017-08-08T15:44:00Z">
        <w:r w:rsidRPr="00810093" w:rsidDel="008D3907">
          <w:rPr>
            <w:rFonts w:ascii="Times" w:hAnsi="Times" w:cs="Arial"/>
          </w:rPr>
          <w:delText>F</w:delText>
        </w:r>
      </w:del>
      <w:r w:rsidRPr="00810093">
        <w:rPr>
          <w:rFonts w:ascii="Times" w:hAnsi="Times" w:cs="Arial"/>
        </w:rPr>
        <w:t>irma</w:t>
      </w:r>
      <w:proofErr w:type="spellEnd"/>
      <w:del w:id="197" w:author="Axel Springer AG" w:date="2017-08-08T15:44:00Z">
        <w:r w:rsidRPr="00810093" w:rsidDel="008D3907">
          <w:rPr>
            <w:rFonts w:ascii="Times" w:hAnsi="Times" w:cs="Arial"/>
          </w:rPr>
          <w:delText xml:space="preserve"> einen Fragebogen ab</w:delText>
        </w:r>
      </w:del>
      <w:ins w:id="198" w:author="Axel Springer AG" w:date="2017-08-08T15:44:00Z">
        <w:r w:rsidR="008D3907">
          <w:rPr>
            <w:rFonts w:ascii="Times" w:hAnsi="Times" w:cs="Arial"/>
          </w:rPr>
          <w:t>,</w:t>
        </w:r>
      </w:ins>
      <w:del w:id="199" w:author="Axel Springer AG" w:date="2017-08-08T15:44:00Z">
        <w:r w:rsidRPr="00810093" w:rsidDel="008D3907">
          <w:rPr>
            <w:rFonts w:ascii="Times" w:hAnsi="Times" w:cs="Arial"/>
          </w:rPr>
          <w:delText xml:space="preserve"> –</w:delText>
        </w:r>
      </w:del>
      <w:r w:rsidRPr="00810093">
        <w:rPr>
          <w:rFonts w:ascii="Times" w:hAnsi="Times" w:cs="Arial"/>
        </w:rPr>
        <w:t xml:space="preserve"> </w:t>
      </w:r>
      <w:del w:id="200" w:author="Axel Springer AG" w:date="2017-08-08T15:44:00Z">
        <w:r w:rsidRPr="00810093" w:rsidDel="008D3907">
          <w:rPr>
            <w:rFonts w:ascii="Times" w:hAnsi="Times" w:cs="Arial"/>
          </w:rPr>
          <w:delText xml:space="preserve">und </w:delText>
        </w:r>
      </w:del>
      <w:ins w:id="201" w:author="Axel Springer AG" w:date="2017-08-08T15:44:00Z">
        <w:r w:rsidR="008D3907">
          <w:rPr>
            <w:rFonts w:ascii="Times" w:hAnsi="Times" w:cs="Arial"/>
          </w:rPr>
          <w:t xml:space="preserve">der Arzt wird </w:t>
        </w:r>
      </w:ins>
      <w:del w:id="202" w:author="Axel Springer AG" w:date="2017-08-08T15:44:00Z">
        <w:r w:rsidRPr="00810093" w:rsidDel="008D3907">
          <w:rPr>
            <w:rFonts w:ascii="Times" w:hAnsi="Times" w:cs="Arial"/>
          </w:rPr>
          <w:delText xml:space="preserve">werden dafür </w:delText>
        </w:r>
      </w:del>
      <w:r w:rsidRPr="00810093">
        <w:rPr>
          <w:rFonts w:ascii="Times" w:hAnsi="Times" w:cs="Arial"/>
        </w:rPr>
        <w:t>entschädigt. Wie</w:t>
      </w:r>
      <w:r>
        <w:rPr>
          <w:rFonts w:ascii="Times" w:hAnsi="Times" w:cs="Arial"/>
        </w:rPr>
        <w:t xml:space="preserve"> </w:t>
      </w:r>
      <w:r w:rsidRPr="00810093">
        <w:rPr>
          <w:rFonts w:ascii="Times" w:hAnsi="Times" w:cs="Arial"/>
        </w:rPr>
        <w:t xml:space="preserve">viel Geld </w:t>
      </w:r>
      <w:ins w:id="203" w:author="Axel Springer AG" w:date="2017-08-08T15:45:00Z">
        <w:r w:rsidR="008D3907">
          <w:rPr>
            <w:rFonts w:ascii="Times" w:hAnsi="Times" w:cs="Arial"/>
          </w:rPr>
          <w:t xml:space="preserve">sie </w:t>
        </w:r>
      </w:ins>
      <w:r w:rsidRPr="00810093">
        <w:rPr>
          <w:rFonts w:ascii="Times" w:hAnsi="Times" w:cs="Arial"/>
        </w:rPr>
        <w:t xml:space="preserve">in wissenschaftliche Studien </w:t>
      </w:r>
      <w:del w:id="204" w:author="Axel Springer AG" w:date="2017-08-08T15:45:00Z">
        <w:r w:rsidRPr="00810093" w:rsidDel="008D3907">
          <w:rPr>
            <w:rFonts w:ascii="Times" w:hAnsi="Times" w:cs="Arial"/>
          </w:rPr>
          <w:delText xml:space="preserve">fliesst </w:delText>
        </w:r>
      </w:del>
      <w:r w:rsidRPr="00810093">
        <w:rPr>
          <w:rFonts w:ascii="Times" w:hAnsi="Times" w:cs="Arial"/>
        </w:rPr>
        <w:t>und wie</w:t>
      </w:r>
      <w:r>
        <w:rPr>
          <w:rFonts w:ascii="Times" w:hAnsi="Times" w:cs="Arial"/>
        </w:rPr>
        <w:t xml:space="preserve"> </w:t>
      </w:r>
      <w:r w:rsidRPr="00810093">
        <w:rPr>
          <w:rFonts w:ascii="Times" w:hAnsi="Times" w:cs="Arial"/>
        </w:rPr>
        <w:t xml:space="preserve">viel in </w:t>
      </w:r>
      <w:del w:id="205" w:author="Axel Springer AG" w:date="2017-08-08T15:44:00Z">
        <w:r w:rsidRPr="00810093" w:rsidDel="008D3907">
          <w:rPr>
            <w:rFonts w:ascii="Times" w:hAnsi="Times" w:cs="Arial"/>
          </w:rPr>
          <w:delText xml:space="preserve">solche </w:delText>
        </w:r>
      </w:del>
      <w:r w:rsidRPr="00810093">
        <w:rPr>
          <w:rFonts w:ascii="Times" w:hAnsi="Times" w:cs="Arial"/>
        </w:rPr>
        <w:t xml:space="preserve">Marketing-Erhebungen, </w:t>
      </w:r>
      <w:del w:id="206" w:author="Axel Springer AG" w:date="2017-08-08T15:45:00Z">
        <w:r w:rsidRPr="00810093" w:rsidDel="008D3907">
          <w:rPr>
            <w:rFonts w:ascii="Times" w:hAnsi="Times" w:cs="Arial"/>
          </w:rPr>
          <w:delText>weiss niemand</w:delText>
        </w:r>
      </w:del>
      <w:ins w:id="207" w:author="Axel Springer AG" w:date="2017-08-08T15:46:00Z">
        <w:r w:rsidR="008D3907">
          <w:rPr>
            <w:rFonts w:ascii="Times" w:hAnsi="Times" w:cs="Arial"/>
          </w:rPr>
          <w:t>darüber schweigen</w:t>
        </w:r>
      </w:ins>
      <w:ins w:id="208" w:author="Axel Springer AG" w:date="2017-08-08T15:45:00Z">
        <w:r w:rsidR="008D3907">
          <w:rPr>
            <w:rFonts w:ascii="Times" w:hAnsi="Times" w:cs="Arial"/>
          </w:rPr>
          <w:t xml:space="preserve"> die Pharma</w:t>
        </w:r>
      </w:ins>
      <w:ins w:id="209" w:author="Axel Springer AG" w:date="2017-08-08T15:46:00Z">
        <w:r w:rsidR="008D3907">
          <w:rPr>
            <w:rFonts w:ascii="Times" w:hAnsi="Times" w:cs="Arial"/>
          </w:rPr>
          <w:t>firmen</w:t>
        </w:r>
      </w:ins>
      <w:r w:rsidRPr="00810093">
        <w:rPr>
          <w:rFonts w:ascii="Times" w:hAnsi="Times" w:cs="Arial"/>
        </w:rPr>
        <w:t>.</w:t>
      </w:r>
    </w:p>
    <w:p w14:paraId="4EC684F9" w14:textId="77777777" w:rsidR="00810093" w:rsidRDefault="00810093" w:rsidP="00810093">
      <w:pPr>
        <w:ind w:left="1134" w:right="1836"/>
        <w:rPr>
          <w:rFonts w:ascii="Times" w:hAnsi="Times" w:cs="Arial"/>
        </w:rPr>
      </w:pPr>
    </w:p>
    <w:p w14:paraId="30E815C1" w14:textId="712894FF" w:rsidR="00810093" w:rsidRPr="00810093" w:rsidRDefault="00765395" w:rsidP="00765395">
      <w:pPr>
        <w:ind w:left="1134" w:right="1836"/>
        <w:rPr>
          <w:rFonts w:ascii="Times" w:hAnsi="Times" w:cs="Arial"/>
        </w:rPr>
      </w:pPr>
      <w:r>
        <w:rPr>
          <w:rFonts w:ascii="Times" w:hAnsi="Times" w:cs="Arial"/>
        </w:rPr>
        <w:t xml:space="preserve">Unbekannt ist auch, wie viel Geld </w:t>
      </w:r>
      <w:del w:id="210" w:author="Axel Springer AG" w:date="2017-08-08T15:46:00Z">
        <w:r w:rsidDel="008D3907">
          <w:rPr>
            <w:rFonts w:ascii="Times" w:hAnsi="Times" w:cs="Arial"/>
          </w:rPr>
          <w:delText>von der Pharmaindustrie</w:delText>
        </w:r>
      </w:del>
      <w:ins w:id="211" w:author="Axel Springer AG" w:date="2017-08-08T15:46:00Z">
        <w:r w:rsidR="008D3907">
          <w:rPr>
            <w:rFonts w:ascii="Times" w:hAnsi="Times" w:cs="Arial"/>
          </w:rPr>
          <w:t>sie</w:t>
        </w:r>
      </w:ins>
      <w:r>
        <w:rPr>
          <w:rFonts w:ascii="Times" w:hAnsi="Times" w:cs="Arial"/>
        </w:rPr>
        <w:t xml:space="preserve"> an </w:t>
      </w:r>
      <w:r w:rsidR="00810093" w:rsidRPr="00810093">
        <w:rPr>
          <w:rFonts w:ascii="Times" w:hAnsi="Times" w:cs="Arial"/>
        </w:rPr>
        <w:t xml:space="preserve">Firmen oder Organisationen </w:t>
      </w:r>
      <w:del w:id="212" w:author="Axel Springer AG" w:date="2017-08-08T15:46:00Z">
        <w:r w:rsidR="00810093" w:rsidRPr="00810093" w:rsidDel="008D3907">
          <w:rPr>
            <w:rFonts w:ascii="Times" w:hAnsi="Times" w:cs="Arial"/>
          </w:rPr>
          <w:delText>fliessen</w:delText>
        </w:r>
      </w:del>
      <w:ins w:id="213" w:author="Axel Springer AG" w:date="2017-08-08T15:46:00Z">
        <w:r w:rsidR="008D3907">
          <w:rPr>
            <w:rFonts w:ascii="Times" w:hAnsi="Times" w:cs="Arial"/>
          </w:rPr>
          <w:t>zahlen</w:t>
        </w:r>
      </w:ins>
      <w:r w:rsidR="00810093" w:rsidRPr="00810093">
        <w:rPr>
          <w:rFonts w:ascii="Times" w:hAnsi="Times" w:cs="Arial"/>
        </w:rPr>
        <w:t>, die Weiterbildung</w:t>
      </w:r>
      <w:del w:id="214" w:author="Axel Springer AG" w:date="2017-08-08T15:48:00Z">
        <w:r w:rsidR="00810093" w:rsidRPr="00810093" w:rsidDel="00FE1AAE">
          <w:rPr>
            <w:rFonts w:ascii="Times" w:hAnsi="Times" w:cs="Arial"/>
          </w:rPr>
          <w:delText>sveranstaltung</w:delText>
        </w:r>
      </w:del>
      <w:r w:rsidR="00810093" w:rsidRPr="00810093">
        <w:rPr>
          <w:rFonts w:ascii="Times" w:hAnsi="Times" w:cs="Arial"/>
        </w:rPr>
        <w:t xml:space="preserve">en anbieten: Beispielsweise </w:t>
      </w:r>
      <w:ins w:id="215" w:author="Axel Springer AG" w:date="2017-08-08T15:49:00Z">
        <w:r w:rsidR="00FE1AAE">
          <w:rPr>
            <w:rFonts w:ascii="Times" w:hAnsi="Times" w:cs="Arial"/>
          </w:rPr>
          <w:t xml:space="preserve">an </w:t>
        </w:r>
      </w:ins>
      <w:r w:rsidR="00810093" w:rsidRPr="00810093">
        <w:rPr>
          <w:rFonts w:ascii="Times" w:hAnsi="Times" w:cs="Arial"/>
        </w:rPr>
        <w:t xml:space="preserve">die in Genf domizilierte Stiftung </w:t>
      </w:r>
      <w:proofErr w:type="spellStart"/>
      <w:r w:rsidR="00810093" w:rsidRPr="00810093">
        <w:rPr>
          <w:rFonts w:ascii="Times" w:hAnsi="Times" w:cs="Arial"/>
        </w:rPr>
        <w:t>Excemed</w:t>
      </w:r>
      <w:proofErr w:type="spellEnd"/>
      <w:r w:rsidR="00810093" w:rsidRPr="00810093">
        <w:rPr>
          <w:rFonts w:ascii="Times" w:hAnsi="Times" w:cs="Arial"/>
        </w:rPr>
        <w:t xml:space="preserve">, die in verschiedenen Bereichen Weiterbildungen anbietet und teils internationale Kongresse anbietet. Sie liegt mit 3,14 Millionen Franken auf Platz drei der grössten Geldempfänger. </w:t>
      </w:r>
    </w:p>
    <w:p w14:paraId="52976A06" w14:textId="77777777" w:rsidR="00810093" w:rsidRPr="00810093" w:rsidRDefault="00810093" w:rsidP="00810093">
      <w:pPr>
        <w:ind w:left="1134" w:right="1836"/>
        <w:rPr>
          <w:rFonts w:ascii="Times" w:hAnsi="Times" w:cs="Arial"/>
        </w:rPr>
      </w:pPr>
    </w:p>
    <w:p w14:paraId="15CB4B03" w14:textId="5001BF27" w:rsidR="00810093" w:rsidRPr="00810093" w:rsidRDefault="004C4D24" w:rsidP="00810093">
      <w:pPr>
        <w:ind w:left="1134" w:right="1836"/>
        <w:rPr>
          <w:rFonts w:ascii="Times" w:hAnsi="Times" w:cs="Arial"/>
        </w:rPr>
      </w:pPr>
      <w:r>
        <w:rPr>
          <w:rFonts w:ascii="Times" w:hAnsi="Times" w:cs="Arial"/>
        </w:rPr>
        <w:t xml:space="preserve">3,3 Millionen Franken erhält die europäische Lungenliga. </w:t>
      </w:r>
      <w:del w:id="216" w:author="Axel Springer AG" w:date="2017-08-08T15:49:00Z">
        <w:r w:rsidDel="00FE1AAE">
          <w:rPr>
            <w:rFonts w:ascii="Times" w:hAnsi="Times" w:cs="Arial"/>
          </w:rPr>
          <w:delText xml:space="preserve">Und </w:delText>
        </w:r>
      </w:del>
      <w:ins w:id="217" w:author="Axel Springer AG" w:date="2017-08-08T15:49:00Z">
        <w:r w:rsidR="00FE1AAE">
          <w:rPr>
            <w:rFonts w:ascii="Times" w:hAnsi="Times" w:cs="Arial"/>
          </w:rPr>
          <w:t>D</w:t>
        </w:r>
      </w:ins>
      <w:del w:id="218" w:author="Axel Springer AG" w:date="2017-08-08T15:49:00Z">
        <w:r w:rsidR="00810093" w:rsidRPr="00810093" w:rsidDel="00FE1AAE">
          <w:rPr>
            <w:rFonts w:ascii="Times" w:hAnsi="Times" w:cs="Arial"/>
          </w:rPr>
          <w:delText>d</w:delText>
        </w:r>
      </w:del>
      <w:r w:rsidR="00810093" w:rsidRPr="00810093">
        <w:rPr>
          <w:rFonts w:ascii="Times" w:hAnsi="Times" w:cs="Arial"/>
        </w:rPr>
        <w:t>ie europäisc</w:t>
      </w:r>
      <w:r>
        <w:rPr>
          <w:rFonts w:ascii="Times" w:hAnsi="Times" w:cs="Arial"/>
        </w:rPr>
        <w:t xml:space="preserve">he Krebs-Gesellschaft in Lugano bekommt </w:t>
      </w:r>
      <w:ins w:id="219" w:author="Axel Springer AG" w:date="2017-08-08T15:49:00Z">
        <w:r w:rsidR="00FE1AAE">
          <w:rPr>
            <w:rFonts w:ascii="Times" w:hAnsi="Times" w:cs="Arial"/>
          </w:rPr>
          <w:t xml:space="preserve">sogar </w:t>
        </w:r>
      </w:ins>
      <w:r>
        <w:rPr>
          <w:rFonts w:ascii="Times" w:hAnsi="Times" w:cs="Arial"/>
        </w:rPr>
        <w:t>10,3 Millionen</w:t>
      </w:r>
      <w:r w:rsidR="00810093">
        <w:rPr>
          <w:rFonts w:ascii="Times" w:hAnsi="Times" w:cs="Arial"/>
        </w:rPr>
        <w:t xml:space="preserve"> Franken</w:t>
      </w:r>
      <w:r w:rsidR="00810093" w:rsidRPr="00810093">
        <w:rPr>
          <w:rFonts w:ascii="Times" w:hAnsi="Times" w:cs="Arial"/>
        </w:rPr>
        <w:t xml:space="preserve">. </w:t>
      </w:r>
      <w:del w:id="220" w:author="Axel Springer AG" w:date="2017-08-08T15:50:00Z">
        <w:r w:rsidR="00C0175E" w:rsidDel="00FE1AAE">
          <w:rPr>
            <w:rFonts w:ascii="Times" w:hAnsi="Times" w:cs="Arial"/>
          </w:rPr>
          <w:delText>Die</w:delText>
        </w:r>
        <w:r w:rsidR="00810093" w:rsidRPr="00810093" w:rsidDel="00FE1AAE">
          <w:rPr>
            <w:rFonts w:ascii="Times" w:hAnsi="Times" w:cs="Arial"/>
          </w:rPr>
          <w:delText xml:space="preserve"> europäische Krebsgesellschaft</w:delText>
        </w:r>
      </w:del>
      <w:ins w:id="221" w:author="Axel Springer AG" w:date="2017-08-08T15:50:00Z">
        <w:r w:rsidR="00FE1AAE">
          <w:rPr>
            <w:rFonts w:ascii="Times" w:hAnsi="Times" w:cs="Arial"/>
          </w:rPr>
          <w:t>Un</w:t>
        </w:r>
      </w:ins>
      <w:del w:id="222" w:author="Axel Springer AG" w:date="2017-08-08T15:50:00Z">
        <w:r w:rsidR="00810093" w:rsidRPr="00810093" w:rsidDel="00FE1AAE">
          <w:rPr>
            <w:rFonts w:ascii="Times" w:hAnsi="Times" w:cs="Arial"/>
          </w:rPr>
          <w:delText xml:space="preserve"> geniesst zwar </w:delText>
        </w:r>
        <w:r w:rsidR="00C0175E" w:rsidDel="00FE1AAE">
          <w:rPr>
            <w:rFonts w:ascii="Times" w:hAnsi="Times" w:cs="Arial"/>
          </w:rPr>
          <w:delText xml:space="preserve">einen guten Ruf. Doch auch bei der Organisation ist nicht </w:delText>
        </w:r>
      </w:del>
      <w:r w:rsidR="00810093" w:rsidRPr="00810093">
        <w:rPr>
          <w:rFonts w:ascii="Times" w:hAnsi="Times" w:cs="Arial"/>
        </w:rPr>
        <w:t>klar</w:t>
      </w:r>
      <w:ins w:id="223" w:author="Axel Springer AG" w:date="2017-08-08T15:50:00Z">
        <w:r w:rsidR="00FE1AAE">
          <w:rPr>
            <w:rFonts w:ascii="Times" w:hAnsi="Times" w:cs="Arial"/>
          </w:rPr>
          <w:t xml:space="preserve"> ist</w:t>
        </w:r>
      </w:ins>
      <w:r w:rsidR="00810093" w:rsidRPr="00810093">
        <w:rPr>
          <w:rFonts w:ascii="Times" w:hAnsi="Times" w:cs="Arial"/>
        </w:rPr>
        <w:t xml:space="preserve">, welche Ärzte letztlich </w:t>
      </w:r>
      <w:del w:id="224" w:author="Axel Springer AG" w:date="2017-08-08T15:50:00Z">
        <w:r w:rsidR="00810093" w:rsidRPr="00810093" w:rsidDel="00FE1AAE">
          <w:rPr>
            <w:rFonts w:ascii="Times" w:hAnsi="Times" w:cs="Arial"/>
          </w:rPr>
          <w:delText xml:space="preserve">von den Geldern </w:delText>
        </w:r>
      </w:del>
      <w:r w:rsidR="00810093" w:rsidRPr="00810093">
        <w:rPr>
          <w:rFonts w:ascii="Times" w:hAnsi="Times" w:cs="Arial"/>
        </w:rPr>
        <w:t xml:space="preserve">profitieren. </w:t>
      </w:r>
      <w:del w:id="225" w:author="Axel Springer AG" w:date="2017-08-08T15:51:00Z">
        <w:r w:rsidR="00810093" w:rsidRPr="00810093" w:rsidDel="00FE1AAE">
          <w:rPr>
            <w:rFonts w:ascii="Times" w:hAnsi="Times" w:cs="Arial"/>
          </w:rPr>
          <w:delText>Helfen die Sponsoren lediglich, die</w:delText>
        </w:r>
      </w:del>
      <w:ins w:id="226" w:author="Axel Springer AG" w:date="2017-08-08T15:51:00Z">
        <w:r w:rsidR="00FE1AAE">
          <w:rPr>
            <w:rFonts w:ascii="Times" w:hAnsi="Times" w:cs="Arial"/>
          </w:rPr>
          <w:t>Werden mit diesen Geldern</w:t>
        </w:r>
      </w:ins>
      <w:r w:rsidR="00810093" w:rsidRPr="00810093">
        <w:rPr>
          <w:rFonts w:ascii="Times" w:hAnsi="Times" w:cs="Arial"/>
        </w:rPr>
        <w:t xml:space="preserve"> Kongresse und Tagungen für teilnehmende Ärzte </w:t>
      </w:r>
      <w:del w:id="227" w:author="Axel Springer AG" w:date="2017-08-08T15:51:00Z">
        <w:r w:rsidR="00810093" w:rsidRPr="00810093" w:rsidDel="00FE1AAE">
          <w:rPr>
            <w:rFonts w:ascii="Times" w:hAnsi="Times" w:cs="Arial"/>
          </w:rPr>
          <w:delText xml:space="preserve">zu </w:delText>
        </w:r>
      </w:del>
      <w:r w:rsidR="00810093" w:rsidRPr="00810093">
        <w:rPr>
          <w:rFonts w:ascii="Times" w:hAnsi="Times" w:cs="Arial"/>
        </w:rPr>
        <w:t>vergünstig</w:t>
      </w:r>
      <w:del w:id="228" w:author="Axel Springer AG" w:date="2017-08-08T15:52:00Z">
        <w:r w:rsidR="00810093" w:rsidRPr="00810093" w:rsidDel="00FE1AAE">
          <w:rPr>
            <w:rFonts w:ascii="Times" w:hAnsi="Times" w:cs="Arial"/>
          </w:rPr>
          <w:delText>en</w:delText>
        </w:r>
      </w:del>
      <w:ins w:id="229" w:author="Axel Springer AG" w:date="2017-08-08T15:52:00Z">
        <w:r w:rsidR="00FE1AAE">
          <w:rPr>
            <w:rFonts w:ascii="Times" w:hAnsi="Times" w:cs="Arial"/>
          </w:rPr>
          <w:t>t</w:t>
        </w:r>
      </w:ins>
      <w:r w:rsidR="00810093" w:rsidRPr="00810093">
        <w:rPr>
          <w:rFonts w:ascii="Times" w:hAnsi="Times" w:cs="Arial"/>
        </w:rPr>
        <w:t xml:space="preserve">? Oder </w:t>
      </w:r>
      <w:del w:id="230" w:author="Axel Springer AG" w:date="2017-08-08T15:52:00Z">
        <w:r w:rsidR="00810093" w:rsidRPr="00810093" w:rsidDel="00FE1AAE">
          <w:rPr>
            <w:rFonts w:ascii="Times" w:hAnsi="Times" w:cs="Arial"/>
          </w:rPr>
          <w:delText xml:space="preserve">dienen </w:delText>
        </w:r>
      </w:del>
      <w:ins w:id="231" w:author="Axel Springer AG" w:date="2017-08-08T15:52:00Z">
        <w:r w:rsidR="00FE1AAE">
          <w:rPr>
            <w:rFonts w:ascii="Times" w:hAnsi="Times" w:cs="Arial"/>
          </w:rPr>
          <w:t>halten</w:t>
        </w:r>
        <w:r w:rsidR="00FE1AAE" w:rsidRPr="00810093">
          <w:rPr>
            <w:rFonts w:ascii="Times" w:hAnsi="Times" w:cs="Arial"/>
          </w:rPr>
          <w:t xml:space="preserve"> </w:t>
        </w:r>
      </w:ins>
      <w:r w:rsidR="00810093" w:rsidRPr="00810093">
        <w:rPr>
          <w:rFonts w:ascii="Times" w:hAnsi="Times" w:cs="Arial"/>
        </w:rPr>
        <w:t xml:space="preserve">Weiterbildungsinstitutionen </w:t>
      </w:r>
      <w:del w:id="232" w:author="Axel Springer AG" w:date="2017-08-08T15:52:00Z">
        <w:r w:rsidR="00810093" w:rsidRPr="00810093" w:rsidDel="00FE1AAE">
          <w:rPr>
            <w:rFonts w:ascii="Times" w:hAnsi="Times" w:cs="Arial"/>
          </w:rPr>
          <w:delText xml:space="preserve">den Pharmaunternehmen </w:delText>
        </w:r>
      </w:del>
      <w:del w:id="233" w:author="Axel Springer AG" w:date="2017-08-08T15:51:00Z">
        <w:r w:rsidR="00810093" w:rsidRPr="00810093" w:rsidDel="00FE1AAE">
          <w:rPr>
            <w:rFonts w:ascii="Times" w:hAnsi="Times" w:cs="Arial"/>
          </w:rPr>
          <w:delText xml:space="preserve">lediglich </w:delText>
        </w:r>
      </w:del>
      <w:del w:id="234" w:author="Axel Springer AG" w:date="2017-08-08T15:52:00Z">
        <w:r w:rsidR="00810093" w:rsidRPr="00810093" w:rsidDel="00FE1AAE">
          <w:rPr>
            <w:rFonts w:ascii="Times" w:hAnsi="Times" w:cs="Arial"/>
          </w:rPr>
          <w:delText>dazu</w:delText>
        </w:r>
      </w:del>
      <w:ins w:id="235" w:author="Axel Springer AG" w:date="2017-08-08T15:52:00Z">
        <w:r w:rsidR="00FE1AAE">
          <w:rPr>
            <w:rFonts w:ascii="Times" w:hAnsi="Times" w:cs="Arial"/>
          </w:rPr>
          <w:t>dafür her</w:t>
        </w:r>
      </w:ins>
      <w:r w:rsidR="00810093" w:rsidRPr="00810093">
        <w:rPr>
          <w:rFonts w:ascii="Times" w:hAnsi="Times" w:cs="Arial"/>
        </w:rPr>
        <w:t>, Beratungs- und Referentenhonorare an Ärzte zu verschleiern</w:t>
      </w:r>
      <w:del w:id="236" w:author="Axel Springer AG" w:date="2017-08-08T15:52:00Z">
        <w:r w:rsidR="00810093" w:rsidRPr="00810093" w:rsidDel="00FE1AAE">
          <w:rPr>
            <w:rFonts w:ascii="Times" w:hAnsi="Times" w:cs="Arial"/>
          </w:rPr>
          <w:delText>, in dem sie an solche Weiterbildungsunternehmen bezahlt werden</w:delText>
        </w:r>
      </w:del>
      <w:r w:rsidR="00810093" w:rsidRPr="00810093">
        <w:rPr>
          <w:rFonts w:ascii="Times" w:hAnsi="Times" w:cs="Arial"/>
        </w:rPr>
        <w:t>?</w:t>
      </w:r>
    </w:p>
    <w:p w14:paraId="33097BF8" w14:textId="77777777" w:rsidR="00810093" w:rsidRPr="00810093" w:rsidRDefault="00810093" w:rsidP="00810093">
      <w:pPr>
        <w:ind w:left="1134" w:right="1836"/>
        <w:rPr>
          <w:rFonts w:ascii="Times" w:hAnsi="Times" w:cs="Arial"/>
        </w:rPr>
      </w:pPr>
    </w:p>
    <w:p w14:paraId="0DE5B6AF" w14:textId="18F293B7" w:rsidR="00810093" w:rsidRPr="00810093" w:rsidRDefault="004C1276" w:rsidP="004C1276">
      <w:pPr>
        <w:ind w:left="1134" w:right="1836"/>
        <w:rPr>
          <w:rFonts w:ascii="Times" w:hAnsi="Times" w:cs="Arial"/>
        </w:rPr>
      </w:pPr>
      <w:r>
        <w:rPr>
          <w:rFonts w:ascii="Times" w:hAnsi="Times" w:cs="Arial"/>
        </w:rPr>
        <w:t xml:space="preserve">Antworten </w:t>
      </w:r>
      <w:del w:id="237" w:author="Axel Springer AG" w:date="2017-08-08T15:52:00Z">
        <w:r w:rsidDel="00FE1AAE">
          <w:rPr>
            <w:rFonts w:ascii="Times" w:hAnsi="Times" w:cs="Arial"/>
          </w:rPr>
          <w:delText xml:space="preserve">kann </w:delText>
        </w:r>
      </w:del>
      <w:ins w:id="238" w:author="Axel Springer AG" w:date="2017-08-08T15:52:00Z">
        <w:r w:rsidR="00FE1AAE">
          <w:rPr>
            <w:rFonts w:ascii="Times" w:hAnsi="Times" w:cs="Arial"/>
          </w:rPr>
          <w:t xml:space="preserve">kennt </w:t>
        </w:r>
      </w:ins>
      <w:r>
        <w:rPr>
          <w:rFonts w:ascii="Times" w:hAnsi="Times" w:cs="Arial"/>
        </w:rPr>
        <w:t xml:space="preserve">auch </w:t>
      </w:r>
      <w:del w:id="239" w:author="Axel Springer AG" w:date="2017-08-08T15:54:00Z">
        <w:r w:rsidDel="00FE1AAE">
          <w:rPr>
            <w:rFonts w:ascii="Times" w:hAnsi="Times" w:cs="Arial"/>
          </w:rPr>
          <w:delText xml:space="preserve">der Branchenverband </w:delText>
        </w:r>
      </w:del>
      <w:proofErr w:type="spellStart"/>
      <w:r>
        <w:rPr>
          <w:rFonts w:ascii="Times" w:hAnsi="Times" w:cs="Arial"/>
        </w:rPr>
        <w:t>Scienceindustries</w:t>
      </w:r>
      <w:proofErr w:type="spellEnd"/>
      <w:r>
        <w:rPr>
          <w:rFonts w:ascii="Times" w:hAnsi="Times" w:cs="Arial"/>
        </w:rPr>
        <w:t xml:space="preserve"> </w:t>
      </w:r>
      <w:del w:id="240" w:author="Axel Springer AG" w:date="2017-08-08T15:54:00Z">
        <w:r w:rsidDel="00FE1AAE">
          <w:rPr>
            <w:rFonts w:ascii="Times" w:hAnsi="Times" w:cs="Arial"/>
          </w:rPr>
          <w:delText>nicht</w:delText>
        </w:r>
      </w:del>
      <w:ins w:id="241" w:author="Axel Springer AG" w:date="2017-08-08T15:54:00Z">
        <w:r w:rsidR="00FE1AAE">
          <w:rPr>
            <w:rFonts w:ascii="Times" w:hAnsi="Times" w:cs="Arial"/>
          </w:rPr>
          <w:t>keine</w:t>
        </w:r>
      </w:ins>
      <w:del w:id="242" w:author="Axel Springer AG" w:date="2017-08-08T15:52:00Z">
        <w:r w:rsidDel="00FE1AAE">
          <w:rPr>
            <w:rFonts w:ascii="Times" w:hAnsi="Times" w:cs="Arial"/>
          </w:rPr>
          <w:delText xml:space="preserve"> geben</w:delText>
        </w:r>
      </w:del>
      <w:r>
        <w:rPr>
          <w:rFonts w:ascii="Times" w:hAnsi="Times" w:cs="Arial"/>
        </w:rPr>
        <w:t xml:space="preserve">. </w:t>
      </w:r>
      <w:r w:rsidR="00810093" w:rsidRPr="00810093">
        <w:rPr>
          <w:rFonts w:ascii="Times" w:hAnsi="Times" w:cs="Arial"/>
        </w:rPr>
        <w:t xml:space="preserve">Jürg </w:t>
      </w:r>
      <w:proofErr w:type="spellStart"/>
      <w:r w:rsidR="00810093" w:rsidRPr="00810093">
        <w:rPr>
          <w:rFonts w:ascii="Times" w:hAnsi="Times" w:cs="Arial"/>
        </w:rPr>
        <w:t>Granwehr</w:t>
      </w:r>
      <w:proofErr w:type="spellEnd"/>
      <w:r w:rsidR="00810093">
        <w:rPr>
          <w:rFonts w:ascii="Times" w:hAnsi="Times" w:cs="Arial"/>
        </w:rPr>
        <w:t xml:space="preserve"> sagt</w:t>
      </w:r>
      <w:ins w:id="243" w:author="Axel Springer AG" w:date="2017-08-08T15:54:00Z">
        <w:r w:rsidR="00FE1AAE">
          <w:rPr>
            <w:rFonts w:ascii="Times" w:hAnsi="Times" w:cs="Arial"/>
          </w:rPr>
          <w:t xml:space="preserve"> nur</w:t>
        </w:r>
      </w:ins>
      <w:r w:rsidR="00810093" w:rsidRPr="00810093">
        <w:rPr>
          <w:rFonts w:ascii="Times" w:hAnsi="Times" w:cs="Arial"/>
        </w:rPr>
        <w:t xml:space="preserve">: «Wir sehen gewisse Herausforderungen.» Nun gehe </w:t>
      </w:r>
      <w:r w:rsidR="00810093">
        <w:rPr>
          <w:rFonts w:ascii="Times" w:hAnsi="Times" w:cs="Arial"/>
        </w:rPr>
        <w:t xml:space="preserve">es </w:t>
      </w:r>
      <w:r w:rsidR="00810093" w:rsidRPr="00810093">
        <w:rPr>
          <w:rFonts w:ascii="Times" w:hAnsi="Times" w:cs="Arial"/>
        </w:rPr>
        <w:t xml:space="preserve">darum, mit «adäquatem Aufwand möglichst grosse und verlässliche Transparenz» zu schaffen. Der Branchenverband prüft laut </w:t>
      </w:r>
      <w:proofErr w:type="spellStart"/>
      <w:r w:rsidR="00810093" w:rsidRPr="00810093">
        <w:rPr>
          <w:rFonts w:ascii="Times" w:hAnsi="Times" w:cs="Arial"/>
        </w:rPr>
        <w:t>Granwehr</w:t>
      </w:r>
      <w:proofErr w:type="spellEnd"/>
      <w:r w:rsidR="00810093" w:rsidRPr="00810093">
        <w:rPr>
          <w:rFonts w:ascii="Times" w:hAnsi="Times" w:cs="Arial"/>
        </w:rPr>
        <w:t xml:space="preserve">, die eigene Regelung zu «optimieren». </w:t>
      </w:r>
    </w:p>
    <w:p w14:paraId="409E0608" w14:textId="77777777" w:rsidR="00810093" w:rsidRDefault="00810093" w:rsidP="00810093">
      <w:pPr>
        <w:ind w:left="1134" w:right="1836"/>
        <w:rPr>
          <w:rFonts w:ascii="Times" w:hAnsi="Times" w:cs="Arial"/>
          <w:lang w:val="de-DE"/>
        </w:rPr>
      </w:pPr>
    </w:p>
    <w:p w14:paraId="095A2C10" w14:textId="7FEBF9BA" w:rsidR="00810093" w:rsidRPr="00810093" w:rsidRDefault="004C1276" w:rsidP="00810093">
      <w:pPr>
        <w:ind w:left="1134" w:right="1836"/>
        <w:rPr>
          <w:rFonts w:ascii="Times" w:hAnsi="Times" w:cs="Arial"/>
        </w:rPr>
      </w:pPr>
      <w:del w:id="244" w:author="Axel Springer AG" w:date="2017-08-08T15:55:00Z">
        <w:r w:rsidDel="00FE1AAE">
          <w:rPr>
            <w:rFonts w:ascii="Times" w:hAnsi="Times" w:cs="Arial"/>
            <w:lang w:val="de-DE"/>
          </w:rPr>
          <w:delText xml:space="preserve">Manche </w:delText>
        </w:r>
      </w:del>
      <w:ins w:id="245" w:author="Axel Springer AG" w:date="2017-08-08T15:55:00Z">
        <w:r w:rsidR="00FE1AAE">
          <w:rPr>
            <w:rFonts w:ascii="Times" w:hAnsi="Times" w:cs="Arial"/>
            <w:lang w:val="de-DE"/>
          </w:rPr>
          <w:t xml:space="preserve">Einigen </w:t>
        </w:r>
      </w:ins>
      <w:r>
        <w:rPr>
          <w:rFonts w:ascii="Times" w:hAnsi="Times" w:cs="Arial"/>
          <w:lang w:val="de-DE"/>
        </w:rPr>
        <w:t xml:space="preserve">Pharmaunternehmen </w:t>
      </w:r>
      <w:del w:id="246" w:author="Axel Springer AG" w:date="2017-08-08T15:55:00Z">
        <w:r w:rsidDel="00FE1AAE">
          <w:rPr>
            <w:rFonts w:ascii="Times" w:hAnsi="Times" w:cs="Arial"/>
            <w:lang w:val="de-DE"/>
          </w:rPr>
          <w:delText>denken um</w:delText>
        </w:r>
      </w:del>
      <w:ins w:id="247" w:author="Axel Springer AG" w:date="2017-08-08T15:55:00Z">
        <w:r w:rsidR="00FE1AAE">
          <w:rPr>
            <w:rFonts w:ascii="Times" w:hAnsi="Times" w:cs="Arial"/>
            <w:lang w:val="de-DE"/>
          </w:rPr>
          <w:t>beginnen umzudenken.</w:t>
        </w:r>
      </w:ins>
      <w:del w:id="248" w:author="Axel Springer AG" w:date="2017-08-08T15:55:00Z">
        <w:r w:rsidDel="00FE1AAE">
          <w:rPr>
            <w:rFonts w:ascii="Times" w:hAnsi="Times" w:cs="Arial"/>
            <w:lang w:val="de-DE"/>
          </w:rPr>
          <w:delText>:</w:delText>
        </w:r>
      </w:del>
      <w:r>
        <w:rPr>
          <w:rFonts w:ascii="Times" w:hAnsi="Times" w:cs="Arial"/>
          <w:lang w:val="de-DE"/>
        </w:rPr>
        <w:t xml:space="preserve"> </w:t>
      </w:r>
      <w:del w:id="249" w:author="Axel Springer AG" w:date="2017-08-08T15:55:00Z">
        <w:r w:rsidR="00810093" w:rsidRPr="00810093" w:rsidDel="00FE1AAE">
          <w:rPr>
            <w:rFonts w:ascii="Times" w:hAnsi="Times" w:cs="Arial"/>
            <w:lang w:val="de-DE"/>
          </w:rPr>
          <w:delText>Es ist nicht mehr das Spital oder der Arzt, die entscheidet, ob der eigene Name im Zusammenhang mit Zuwendungen der Pharma</w:delText>
        </w:r>
        <w:r w:rsidR="00810093" w:rsidDel="00FE1AAE">
          <w:rPr>
            <w:rFonts w:ascii="Times" w:hAnsi="Times" w:cs="Arial"/>
            <w:lang w:val="de-DE"/>
          </w:rPr>
          <w:delText>firmen</w:delText>
        </w:r>
        <w:r w:rsidR="00810093" w:rsidRPr="00810093" w:rsidDel="00FE1AAE">
          <w:rPr>
            <w:rFonts w:ascii="Times" w:hAnsi="Times" w:cs="Arial"/>
            <w:lang w:val="de-DE"/>
          </w:rPr>
          <w:delText xml:space="preserve"> publik wird. </w:delText>
        </w:r>
        <w:r w:rsidDel="00FE1AAE">
          <w:rPr>
            <w:rFonts w:ascii="Times" w:eastAsia="Times New Roman" w:hAnsi="Times" w:cs="Times New Roman"/>
          </w:rPr>
          <w:delText>Die Firmen</w:delText>
        </w:r>
      </w:del>
      <w:ins w:id="250" w:author="Axel Springer AG" w:date="2017-08-08T15:55:00Z">
        <w:r w:rsidR="00FE1AAE">
          <w:rPr>
            <w:rFonts w:ascii="Times" w:hAnsi="Times" w:cs="Arial"/>
            <w:lang w:val="de-DE"/>
          </w:rPr>
          <w:t>Sie</w:t>
        </w:r>
      </w:ins>
      <w:r>
        <w:rPr>
          <w:rFonts w:ascii="Times" w:eastAsia="Times New Roman" w:hAnsi="Times" w:cs="Times New Roman"/>
        </w:rPr>
        <w:t xml:space="preserve"> sprechen</w:t>
      </w:r>
      <w:r w:rsidR="00810093" w:rsidRPr="00810093">
        <w:rPr>
          <w:rFonts w:ascii="Times" w:eastAsia="Times New Roman" w:hAnsi="Times" w:cs="Times New Roman"/>
        </w:rPr>
        <w:t xml:space="preserve"> nur noch dann Gelder, wenn die </w:t>
      </w:r>
      <w:r>
        <w:rPr>
          <w:rFonts w:ascii="Times" w:eastAsia="Times New Roman" w:hAnsi="Times" w:cs="Times New Roman"/>
        </w:rPr>
        <w:t>Ärzte und Spitäler</w:t>
      </w:r>
      <w:r w:rsidR="00810093" w:rsidRPr="00810093">
        <w:rPr>
          <w:rFonts w:ascii="Times" w:eastAsia="Times New Roman" w:hAnsi="Times" w:cs="Times New Roman"/>
        </w:rPr>
        <w:t xml:space="preserve"> </w:t>
      </w:r>
      <w:del w:id="251" w:author="Axel Springer AG" w:date="2017-08-08T15:56:00Z">
        <w:r w:rsidR="00810093" w:rsidRPr="00810093" w:rsidDel="00FE1AAE">
          <w:rPr>
            <w:rFonts w:ascii="Times" w:eastAsia="Times New Roman" w:hAnsi="Times" w:cs="Times New Roman"/>
          </w:rPr>
          <w:delText xml:space="preserve">auch </w:delText>
        </w:r>
      </w:del>
      <w:r w:rsidR="00810093" w:rsidRPr="00810093">
        <w:rPr>
          <w:rFonts w:ascii="Times" w:eastAsia="Times New Roman" w:hAnsi="Times" w:cs="Times New Roman"/>
        </w:rPr>
        <w:t xml:space="preserve">namentlich dazu stehen. Auch wenn niemand öffentlich darüber spricht, </w:t>
      </w:r>
      <w:ins w:id="252" w:author="Axel Springer AG" w:date="2017-08-08T15:56:00Z">
        <w:r w:rsidR="00FE1AAE">
          <w:rPr>
            <w:rFonts w:ascii="Times" w:eastAsia="Times New Roman" w:hAnsi="Times" w:cs="Times New Roman"/>
          </w:rPr>
          <w:t xml:space="preserve">ist den </w:t>
        </w:r>
      </w:ins>
      <w:r w:rsidR="00810093" w:rsidRPr="00810093">
        <w:rPr>
          <w:rFonts w:ascii="Times" w:eastAsia="Times New Roman" w:hAnsi="Times" w:cs="Times New Roman"/>
        </w:rPr>
        <w:t xml:space="preserve">die Exponenten </w:t>
      </w:r>
      <w:del w:id="253" w:author="Axel Springer AG" w:date="2017-08-08T15:56:00Z">
        <w:r w:rsidR="00810093" w:rsidRPr="00810093" w:rsidDel="00FE1AAE">
          <w:rPr>
            <w:rFonts w:ascii="Times" w:eastAsia="Times New Roman" w:hAnsi="Times" w:cs="Times New Roman"/>
          </w:rPr>
          <w:delText xml:space="preserve">sind sich </w:delText>
        </w:r>
      </w:del>
      <w:r w:rsidR="00810093" w:rsidRPr="00810093">
        <w:rPr>
          <w:rFonts w:ascii="Times" w:eastAsia="Times New Roman" w:hAnsi="Times" w:cs="Times New Roman"/>
        </w:rPr>
        <w:t>bewusst: Lässt sich mit der Selbstregulierung keine wirksame Transparenz durchsetzen, d</w:t>
      </w:r>
      <w:r>
        <w:rPr>
          <w:rFonts w:ascii="Times" w:eastAsia="Times New Roman" w:hAnsi="Times" w:cs="Times New Roman"/>
        </w:rPr>
        <w:t xml:space="preserve">roht eine gesetzliche Regelung. </w:t>
      </w:r>
      <w:r w:rsidR="00810093" w:rsidRPr="00810093">
        <w:rPr>
          <w:rFonts w:ascii="Times" w:eastAsia="Times New Roman" w:hAnsi="Times" w:cs="Times New Roman"/>
        </w:rPr>
        <w:t xml:space="preserve">Wie etwa in den USA. Dort </w:t>
      </w:r>
      <w:r>
        <w:rPr>
          <w:rFonts w:ascii="Times" w:eastAsia="Times New Roman" w:hAnsi="Times" w:cs="Times New Roman"/>
        </w:rPr>
        <w:t xml:space="preserve">werden alle </w:t>
      </w:r>
      <w:r w:rsidR="00810093" w:rsidRPr="00810093">
        <w:rPr>
          <w:rFonts w:ascii="Times" w:eastAsia="Times New Roman" w:hAnsi="Times" w:cs="Times New Roman"/>
        </w:rPr>
        <w:t>Gelder, die</w:t>
      </w:r>
      <w:r>
        <w:rPr>
          <w:rFonts w:ascii="Times" w:eastAsia="Times New Roman" w:hAnsi="Times" w:cs="Times New Roman"/>
        </w:rPr>
        <w:t xml:space="preserve"> Pharmafirmen</w:t>
      </w:r>
      <w:r w:rsidR="00810093" w:rsidRPr="00810093">
        <w:rPr>
          <w:rFonts w:ascii="Times" w:eastAsia="Times New Roman" w:hAnsi="Times" w:cs="Times New Roman"/>
        </w:rPr>
        <w:t xml:space="preserve"> im Gesundheitswesen verteilen, in einer zentralen Datenbank </w:t>
      </w:r>
      <w:del w:id="254" w:author="Axel Springer AG" w:date="2017-08-08T15:56:00Z">
        <w:r w:rsidR="00810093" w:rsidRPr="00810093" w:rsidDel="00FE1AAE">
          <w:rPr>
            <w:rFonts w:ascii="Times" w:eastAsia="Times New Roman" w:hAnsi="Times" w:cs="Times New Roman"/>
          </w:rPr>
          <w:delText>veröffentlichen</w:delText>
        </w:r>
      </w:del>
      <w:ins w:id="255" w:author="Axel Springer AG" w:date="2017-08-08T15:56:00Z">
        <w:r w:rsidR="00FE1AAE" w:rsidRPr="00810093">
          <w:rPr>
            <w:rFonts w:ascii="Times" w:eastAsia="Times New Roman" w:hAnsi="Times" w:cs="Times New Roman"/>
          </w:rPr>
          <w:t>veröffentlich</w:t>
        </w:r>
        <w:r w:rsidR="00FE1AAE">
          <w:rPr>
            <w:rFonts w:ascii="Times" w:eastAsia="Times New Roman" w:hAnsi="Times" w:cs="Times New Roman"/>
          </w:rPr>
          <w:t>t</w:t>
        </w:r>
      </w:ins>
      <w:r w:rsidR="00810093" w:rsidRPr="00810093">
        <w:rPr>
          <w:rFonts w:ascii="Times" w:eastAsia="Times New Roman" w:hAnsi="Times" w:cs="Times New Roman"/>
        </w:rPr>
        <w:t>.</w:t>
      </w:r>
      <w:r>
        <w:rPr>
          <w:rFonts w:ascii="Times" w:eastAsia="Times New Roman" w:hAnsi="Times" w:cs="Times New Roman"/>
        </w:rPr>
        <w:t xml:space="preserve"> Dieser gesetzlichen Regulierung möchten Pharmaunternehmen in der Schweiz zuvor</w:t>
      </w:r>
      <w:del w:id="256" w:author="Axel Springer AG" w:date="2017-08-08T15:56:00Z">
        <w:r w:rsidDel="00FE1AAE">
          <w:rPr>
            <w:rFonts w:ascii="Times" w:eastAsia="Times New Roman" w:hAnsi="Times" w:cs="Times New Roman"/>
          </w:rPr>
          <w:delText xml:space="preserve"> </w:delText>
        </w:r>
      </w:del>
      <w:r>
        <w:rPr>
          <w:rFonts w:ascii="Times" w:eastAsia="Times New Roman" w:hAnsi="Times" w:cs="Times New Roman"/>
        </w:rPr>
        <w:t>kommen.</w:t>
      </w:r>
    </w:p>
    <w:p w14:paraId="63591C68" w14:textId="77777777" w:rsidR="00810093" w:rsidRPr="00810093" w:rsidRDefault="00810093" w:rsidP="00810093">
      <w:pPr>
        <w:ind w:left="1134" w:right="1836"/>
        <w:rPr>
          <w:rFonts w:ascii="Times" w:hAnsi="Times" w:cs="Arial"/>
        </w:rPr>
      </w:pPr>
    </w:p>
    <w:p w14:paraId="6CA39D44" w14:textId="7F51E856" w:rsidR="00810093" w:rsidRPr="00810093" w:rsidRDefault="00810093" w:rsidP="00810093">
      <w:pPr>
        <w:ind w:left="1134" w:right="1836"/>
        <w:rPr>
          <w:rFonts w:ascii="Times" w:hAnsi="Times" w:cs="Arial"/>
        </w:rPr>
      </w:pPr>
      <w:r w:rsidRPr="00810093">
        <w:rPr>
          <w:rFonts w:ascii="Times" w:eastAsia="Times New Roman" w:hAnsi="Times" w:cs="Times New Roman"/>
        </w:rPr>
        <w:t xml:space="preserve">Bei der Stiftung für Konsumentenschutz spart man nicht mit Kritik: «Die Pharmafirmen müssen alle Empfänger aufführen, auch wenn diese nicht einverstanden sind», fordert Ivo </w:t>
      </w:r>
      <w:proofErr w:type="spellStart"/>
      <w:r w:rsidRPr="00810093">
        <w:rPr>
          <w:rFonts w:ascii="Times" w:eastAsia="Times New Roman" w:hAnsi="Times" w:cs="Times New Roman"/>
        </w:rPr>
        <w:t>Meli</w:t>
      </w:r>
      <w:proofErr w:type="spellEnd"/>
      <w:r w:rsidRPr="00810093">
        <w:rPr>
          <w:rFonts w:ascii="Times" w:eastAsia="Times New Roman" w:hAnsi="Times" w:cs="Times New Roman"/>
        </w:rPr>
        <w:t>, Leiter Gesundheit</w:t>
      </w:r>
      <w:del w:id="257" w:author="Axel Springer AG" w:date="2017-08-08T15:57:00Z">
        <w:r w:rsidDel="00D8751E">
          <w:rPr>
            <w:rFonts w:ascii="Times" w:eastAsia="Times New Roman" w:hAnsi="Times" w:cs="Times New Roman"/>
          </w:rPr>
          <w:delText xml:space="preserve"> bei SKS</w:delText>
        </w:r>
      </w:del>
      <w:r w:rsidRPr="00810093">
        <w:rPr>
          <w:rFonts w:ascii="Times" w:eastAsia="Times New Roman" w:hAnsi="Times" w:cs="Times New Roman"/>
        </w:rPr>
        <w:t>. I</w:t>
      </w:r>
      <w:ins w:id="258" w:author="Axel Springer AG" w:date="2017-08-08T15:57:00Z">
        <w:r w:rsidR="00D8751E">
          <w:rPr>
            <w:rFonts w:ascii="Times" w:eastAsia="Times New Roman" w:hAnsi="Times" w:cs="Times New Roman"/>
          </w:rPr>
          <w:t>h</w:t>
        </w:r>
      </w:ins>
      <w:r w:rsidRPr="00810093">
        <w:rPr>
          <w:rFonts w:ascii="Times" w:eastAsia="Times New Roman" w:hAnsi="Times" w:cs="Times New Roman"/>
        </w:rPr>
        <w:t xml:space="preserve">m genügt die Selbstregulierung nicht. «Leider hat die Selbstregulierung zu viele Schlupflöcher.» Deshalb müsse der Bund </w:t>
      </w:r>
      <w:ins w:id="259" w:author="Axel Springer AG" w:date="2017-08-08T15:57:00Z">
        <w:r w:rsidR="00D8751E">
          <w:rPr>
            <w:rFonts w:ascii="Times" w:eastAsia="Times New Roman" w:hAnsi="Times" w:cs="Times New Roman"/>
          </w:rPr>
          <w:t xml:space="preserve">nun </w:t>
        </w:r>
      </w:ins>
      <w:r w:rsidRPr="00810093">
        <w:rPr>
          <w:rFonts w:ascii="Times" w:eastAsia="Times New Roman" w:hAnsi="Times" w:cs="Times New Roman"/>
        </w:rPr>
        <w:t xml:space="preserve">eine verbindliche Regulierung einführen. </w:t>
      </w:r>
      <w:del w:id="260" w:author="Axel Springer AG" w:date="2017-08-08T15:58:00Z">
        <w:r w:rsidRPr="00810093" w:rsidDel="00D8751E">
          <w:rPr>
            <w:rFonts w:ascii="Times" w:eastAsia="Times New Roman" w:hAnsi="Times" w:cs="Times New Roman"/>
          </w:rPr>
          <w:delText>Denn i</w:delText>
        </w:r>
      </w:del>
      <w:ins w:id="261" w:author="Axel Springer AG" w:date="2017-08-08T15:58:00Z">
        <w:r w:rsidR="00D8751E">
          <w:rPr>
            <w:rFonts w:ascii="Times" w:eastAsia="Times New Roman" w:hAnsi="Times" w:cs="Times New Roman"/>
          </w:rPr>
          <w:t>I</w:t>
        </w:r>
      </w:ins>
      <w:r w:rsidRPr="00810093">
        <w:rPr>
          <w:rFonts w:ascii="Times" w:eastAsia="Times New Roman" w:hAnsi="Times" w:cs="Times New Roman"/>
        </w:rPr>
        <w:t>ntransparente Geldflüsse im Gesundheitswesen seien besonders heikel, da nicht nur die Gesundheit von Patienten betroffen sein könnte, sondern auch die Sozialkosten der Allgemeinheit.</w:t>
      </w:r>
    </w:p>
    <w:p w14:paraId="5BD53196" w14:textId="77777777" w:rsidR="00810093" w:rsidRPr="00810093" w:rsidRDefault="00810093" w:rsidP="00810093">
      <w:pPr>
        <w:ind w:right="1836"/>
        <w:rPr>
          <w:rFonts w:ascii="Times" w:hAnsi="Times" w:cs="Arial"/>
        </w:rPr>
      </w:pPr>
    </w:p>
    <w:p w14:paraId="1CDC3950" w14:textId="77777777" w:rsidR="00810093" w:rsidRPr="00810093" w:rsidRDefault="00810093" w:rsidP="00810093">
      <w:pPr>
        <w:ind w:left="1134" w:right="1836"/>
        <w:rPr>
          <w:rFonts w:ascii="Times" w:hAnsi="Times" w:cs="Arial"/>
        </w:rPr>
      </w:pPr>
    </w:p>
    <w:p w14:paraId="478F622B" w14:textId="2B6164BE" w:rsidR="00810093" w:rsidRPr="00810093" w:rsidRDefault="00810093" w:rsidP="00810093">
      <w:pPr>
        <w:ind w:left="1134" w:right="1836"/>
        <w:rPr>
          <w:rFonts w:ascii="Times" w:hAnsi="Times" w:cs="Arial"/>
        </w:rPr>
      </w:pPr>
      <w:r w:rsidRPr="00810093">
        <w:rPr>
          <w:rFonts w:ascii="Times" w:hAnsi="Times" w:cs="Arial"/>
        </w:rPr>
        <w:t xml:space="preserve">Mitarbeit: </w:t>
      </w:r>
      <w:r w:rsidR="004C1276">
        <w:rPr>
          <w:rFonts w:ascii="Times" w:hAnsi="Times" w:cs="Arial"/>
        </w:rPr>
        <w:t xml:space="preserve">Datalets.ch, </w:t>
      </w:r>
      <w:r w:rsidRPr="00810093">
        <w:rPr>
          <w:rFonts w:ascii="Times" w:hAnsi="Times" w:cs="Arial"/>
        </w:rPr>
        <w:t xml:space="preserve">Romain </w:t>
      </w:r>
      <w:proofErr w:type="spellStart"/>
      <w:r w:rsidRPr="00810093">
        <w:rPr>
          <w:rFonts w:ascii="Times" w:hAnsi="Times" w:cs="Arial"/>
        </w:rPr>
        <w:t>Ghibellini</w:t>
      </w:r>
      <w:proofErr w:type="spellEnd"/>
      <w:r w:rsidRPr="00810093">
        <w:rPr>
          <w:rFonts w:ascii="Times" w:hAnsi="Times" w:cs="Arial"/>
        </w:rPr>
        <w:t xml:space="preserve"> (SKS), Stefan </w:t>
      </w:r>
      <w:proofErr w:type="spellStart"/>
      <w:r w:rsidRPr="00810093">
        <w:rPr>
          <w:rFonts w:ascii="Times" w:hAnsi="Times" w:cs="Arial"/>
        </w:rPr>
        <w:t>Wehrmeyer</w:t>
      </w:r>
      <w:proofErr w:type="spellEnd"/>
      <w:r w:rsidRPr="00810093">
        <w:rPr>
          <w:rFonts w:ascii="Times" w:hAnsi="Times" w:cs="Arial"/>
        </w:rPr>
        <w:t xml:space="preserve"> («</w:t>
      </w:r>
      <w:proofErr w:type="spellStart"/>
      <w:r w:rsidRPr="00810093">
        <w:rPr>
          <w:rFonts w:ascii="Times" w:hAnsi="Times" w:cs="Arial"/>
        </w:rPr>
        <w:t>Correctiv</w:t>
      </w:r>
      <w:proofErr w:type="spellEnd"/>
      <w:r w:rsidRPr="00810093">
        <w:rPr>
          <w:rFonts w:ascii="Times" w:hAnsi="Times" w:cs="Arial"/>
        </w:rPr>
        <w:t xml:space="preserve">»), </w:t>
      </w:r>
      <w:r w:rsidR="00DE6514">
        <w:rPr>
          <w:rFonts w:ascii="Times" w:hAnsi="Times" w:cs="Arial"/>
        </w:rPr>
        <w:t>Elio Bucher</w:t>
      </w:r>
      <w:r w:rsidR="004C1276">
        <w:rPr>
          <w:rFonts w:ascii="Times" w:hAnsi="Times" w:cs="Arial"/>
        </w:rPr>
        <w:t xml:space="preserve"> und </w:t>
      </w:r>
      <w:proofErr w:type="spellStart"/>
      <w:r w:rsidR="004C1276">
        <w:rPr>
          <w:rFonts w:ascii="Times" w:hAnsi="Times" w:cs="Arial"/>
        </w:rPr>
        <w:t>Anina</w:t>
      </w:r>
      <w:proofErr w:type="spellEnd"/>
      <w:r w:rsidR="004C1276">
        <w:rPr>
          <w:rFonts w:ascii="Times" w:hAnsi="Times" w:cs="Arial"/>
        </w:rPr>
        <w:t xml:space="preserve"> Frischknecht.</w:t>
      </w:r>
    </w:p>
    <w:p w14:paraId="62B5D69F" w14:textId="77777777" w:rsidR="00810093" w:rsidRPr="00810093" w:rsidRDefault="00810093" w:rsidP="00810093">
      <w:pPr>
        <w:ind w:left="1134" w:right="1836"/>
        <w:rPr>
          <w:rFonts w:ascii="Times" w:hAnsi="Times" w:cs="Arial"/>
        </w:rPr>
      </w:pPr>
    </w:p>
    <w:p w14:paraId="74F78B25" w14:textId="77777777" w:rsidR="00810093" w:rsidRPr="00810093" w:rsidRDefault="00810093" w:rsidP="00810093">
      <w:pPr>
        <w:ind w:left="1134" w:right="1836"/>
        <w:rPr>
          <w:rFonts w:ascii="Times" w:hAnsi="Times" w:cs="Arial"/>
        </w:rPr>
      </w:pPr>
    </w:p>
    <w:p w14:paraId="57A1EE2B" w14:textId="77777777" w:rsidR="00810093" w:rsidRPr="00810093" w:rsidRDefault="00810093" w:rsidP="00810093">
      <w:pPr>
        <w:ind w:left="1134" w:right="1836"/>
        <w:rPr>
          <w:rFonts w:ascii="Times" w:hAnsi="Times" w:cs="Arial"/>
        </w:rPr>
      </w:pPr>
    </w:p>
    <w:p w14:paraId="7A3ADED4" w14:textId="77777777" w:rsidR="00810093" w:rsidRPr="00810093" w:rsidRDefault="00810093" w:rsidP="00810093">
      <w:pPr>
        <w:ind w:left="1134" w:right="1836"/>
        <w:rPr>
          <w:rFonts w:ascii="Times" w:hAnsi="Times" w:cs="Arial"/>
        </w:rPr>
      </w:pPr>
      <w:r w:rsidRPr="00810093">
        <w:rPr>
          <w:rFonts w:ascii="Times" w:hAnsi="Times" w:cs="Arial"/>
        </w:rPr>
        <w:t>***BOX 1***</w:t>
      </w:r>
    </w:p>
    <w:p w14:paraId="3F836AD8" w14:textId="77777777" w:rsidR="00810093" w:rsidRDefault="00810093" w:rsidP="00810093">
      <w:pPr>
        <w:ind w:left="1134" w:right="1836"/>
        <w:rPr>
          <w:ins w:id="262" w:author="Axel Springer AG" w:date="2017-08-08T15:14:00Z"/>
          <w:rFonts w:ascii="Times" w:hAnsi="Times" w:cs="Arial"/>
          <w:b/>
        </w:rPr>
      </w:pPr>
      <w:r w:rsidRPr="00810093">
        <w:rPr>
          <w:rFonts w:ascii="Times" w:hAnsi="Times" w:cs="Arial"/>
          <w:b/>
        </w:rPr>
        <w:t xml:space="preserve">Null-Franken-Ärzte </w:t>
      </w:r>
    </w:p>
    <w:p w14:paraId="0C88D4E7" w14:textId="77777777" w:rsidR="005C24E0" w:rsidRDefault="005C24E0" w:rsidP="00810093">
      <w:pPr>
        <w:ind w:left="1134" w:right="1836"/>
        <w:rPr>
          <w:ins w:id="263" w:author="Axel Springer AG" w:date="2017-08-08T15:14:00Z"/>
          <w:rFonts w:ascii="Times" w:hAnsi="Times" w:cs="Arial"/>
          <w:b/>
        </w:rPr>
      </w:pPr>
    </w:p>
    <w:p w14:paraId="678F966D" w14:textId="0D54F162" w:rsidR="005C24E0" w:rsidDel="00D8751E" w:rsidRDefault="005C24E0" w:rsidP="00810093">
      <w:pPr>
        <w:ind w:left="1134" w:right="1836"/>
        <w:rPr>
          <w:del w:id="264" w:author="Axel Springer AG" w:date="2017-08-08T15:58:00Z"/>
          <w:rFonts w:ascii="Times" w:hAnsi="Times" w:cs="Arial"/>
          <w:b/>
        </w:rPr>
      </w:pPr>
    </w:p>
    <w:p w14:paraId="7FDF8FFF" w14:textId="61377B1B" w:rsidR="004C1276" w:rsidRPr="00810093" w:rsidRDefault="004C1276" w:rsidP="004C1276">
      <w:pPr>
        <w:ind w:left="1134" w:right="1836"/>
        <w:rPr>
          <w:rFonts w:ascii="Times" w:hAnsi="Times" w:cs="Arial"/>
        </w:rPr>
      </w:pPr>
      <w:r>
        <w:rPr>
          <w:rFonts w:ascii="Times" w:hAnsi="Times" w:cs="Arial"/>
        </w:rPr>
        <w:t>Der</w:t>
      </w:r>
      <w:r w:rsidRPr="00810093">
        <w:rPr>
          <w:rFonts w:ascii="Times" w:hAnsi="Times" w:cs="Arial"/>
        </w:rPr>
        <w:t xml:space="preserve"> Beobachter </w:t>
      </w:r>
      <w:r>
        <w:rPr>
          <w:rFonts w:ascii="Times" w:hAnsi="Times" w:cs="Arial"/>
        </w:rPr>
        <w:t>lanciert</w:t>
      </w:r>
      <w:del w:id="265" w:author="Axel Springer AG" w:date="2017-08-08T15:59:00Z">
        <w:r w:rsidDel="00D8751E">
          <w:rPr>
            <w:rFonts w:ascii="Times" w:hAnsi="Times" w:cs="Arial"/>
          </w:rPr>
          <w:delText>e</w:delText>
        </w:r>
      </w:del>
      <w:r>
        <w:rPr>
          <w:rFonts w:ascii="Times" w:hAnsi="Times" w:cs="Arial"/>
        </w:rPr>
        <w:t xml:space="preserve"> </w:t>
      </w:r>
      <w:r w:rsidRPr="00810093">
        <w:rPr>
          <w:rFonts w:ascii="Times" w:hAnsi="Times" w:cs="Arial"/>
        </w:rPr>
        <w:t>in Zusammenarbeit mit dem deutschen Recherchezentrum «</w:t>
      </w:r>
      <w:proofErr w:type="spellStart"/>
      <w:r w:rsidRPr="00810093">
        <w:rPr>
          <w:rFonts w:ascii="Times" w:hAnsi="Times" w:cs="Arial"/>
        </w:rPr>
        <w:t>Correctiv</w:t>
      </w:r>
      <w:proofErr w:type="spellEnd"/>
      <w:r w:rsidRPr="00810093">
        <w:rPr>
          <w:rFonts w:ascii="Times" w:hAnsi="Times" w:cs="Arial"/>
        </w:rPr>
        <w:t>» die Aktion «Null-Franken-Ärzte». Ärzte, die keine Pharmagelder angenommen haben, sollen sich keinem falschen Verdacht aussetzen</w:t>
      </w:r>
      <w:ins w:id="266" w:author="Axel Springer AG" w:date="2017-08-08T15:59:00Z">
        <w:r w:rsidR="00D8751E">
          <w:rPr>
            <w:rFonts w:ascii="Times" w:hAnsi="Times" w:cs="Arial"/>
          </w:rPr>
          <w:t xml:space="preserve"> müssen</w:t>
        </w:r>
      </w:ins>
      <w:r w:rsidRPr="00810093">
        <w:rPr>
          <w:rFonts w:ascii="Times" w:hAnsi="Times" w:cs="Arial"/>
        </w:rPr>
        <w:t xml:space="preserve">. Sie können beim «Beobachter» ein entsprechendes Formular ausfüllen und so ihre finanzielle Unabhängigkeit dokumentieren. Allerdings scheint man auf Ärzteseite beschränkt für das Thema sensibilisiert zu sein. </w:t>
      </w:r>
      <w:r w:rsidRPr="00810093">
        <w:rPr>
          <w:rFonts w:ascii="Times" w:eastAsia="Times New Roman" w:hAnsi="Times" w:cs="Times New Roman"/>
        </w:rPr>
        <w:t xml:space="preserve">Nur gerade ein Handvoll Ärzte und medizinisches Fachpersonal meldete sich </w:t>
      </w:r>
      <w:del w:id="267" w:author="Axel Springer AG" w:date="2017-08-08T15:59:00Z">
        <w:r w:rsidRPr="00810093" w:rsidDel="00D8751E">
          <w:rPr>
            <w:rFonts w:ascii="Times" w:eastAsia="Times New Roman" w:hAnsi="Times" w:cs="Times New Roman"/>
          </w:rPr>
          <w:delText>von sich aus</w:delText>
        </w:r>
      </w:del>
      <w:ins w:id="268" w:author="Axel Springer AG" w:date="2017-08-08T15:59:00Z">
        <w:r w:rsidR="00D8751E">
          <w:rPr>
            <w:rFonts w:ascii="Times" w:eastAsia="Times New Roman" w:hAnsi="Times" w:cs="Times New Roman"/>
          </w:rPr>
          <w:t>bisher</w:t>
        </w:r>
      </w:ins>
      <w:del w:id="269" w:author="Axel Springer AG" w:date="2017-08-08T15:59:00Z">
        <w:r w:rsidRPr="00810093" w:rsidDel="00D8751E">
          <w:rPr>
            <w:rFonts w:ascii="Times" w:eastAsia="Times New Roman" w:hAnsi="Times" w:cs="Times New Roman"/>
          </w:rPr>
          <w:delText>, um gegenüber ihrer Patienten die finanzielle Unabhängigkeit zu bezeugen</w:delText>
        </w:r>
      </w:del>
      <w:r w:rsidRPr="00810093">
        <w:rPr>
          <w:rFonts w:ascii="Times" w:eastAsia="Times New Roman" w:hAnsi="Times" w:cs="Times New Roman"/>
        </w:rPr>
        <w:t>.</w:t>
      </w:r>
    </w:p>
    <w:p w14:paraId="1CEE5FD8" w14:textId="77777777" w:rsidR="004C1276" w:rsidRDefault="004C1276" w:rsidP="00810093">
      <w:pPr>
        <w:ind w:left="1134" w:right="1836"/>
        <w:rPr>
          <w:ins w:id="270" w:author="Axel Springer AG" w:date="2017-08-08T15:58:00Z"/>
          <w:rFonts w:ascii="Times" w:hAnsi="Times" w:cs="Arial"/>
          <w:b/>
        </w:rPr>
      </w:pPr>
    </w:p>
    <w:p w14:paraId="0225837E" w14:textId="1214C8CE" w:rsidR="00D8751E" w:rsidRPr="00810093" w:rsidDel="00D8751E" w:rsidRDefault="00D8751E" w:rsidP="00810093">
      <w:pPr>
        <w:ind w:left="1134" w:right="1836"/>
        <w:rPr>
          <w:del w:id="271" w:author="Axel Springer AG" w:date="2017-08-08T16:00:00Z"/>
          <w:rFonts w:ascii="Times" w:hAnsi="Times" w:cs="Arial"/>
          <w:b/>
        </w:rPr>
      </w:pPr>
    </w:p>
    <w:p w14:paraId="2FA6B5D0" w14:textId="21CA390D" w:rsidR="00810093" w:rsidRPr="00810093" w:rsidRDefault="00810093" w:rsidP="00810093">
      <w:pPr>
        <w:ind w:left="1134" w:right="1836"/>
        <w:rPr>
          <w:rFonts w:ascii="Times" w:hAnsi="Times" w:cs="Arial"/>
        </w:rPr>
      </w:pPr>
      <w:r w:rsidRPr="00810093">
        <w:rPr>
          <w:rFonts w:ascii="Times" w:hAnsi="Times" w:cs="Arial"/>
        </w:rPr>
        <w:t xml:space="preserve">Ärzte kassieren von der Pharmaindustrie </w:t>
      </w:r>
      <w:del w:id="272" w:author="Axel Springer AG" w:date="2017-08-08T16:00:00Z">
        <w:r w:rsidRPr="00810093" w:rsidDel="00D8751E">
          <w:rPr>
            <w:rFonts w:ascii="Times" w:hAnsi="Times" w:cs="Arial"/>
          </w:rPr>
          <w:delText xml:space="preserve">jedes Jahr </w:delText>
        </w:r>
      </w:del>
      <w:r w:rsidRPr="00810093">
        <w:rPr>
          <w:rFonts w:ascii="Times" w:hAnsi="Times" w:cs="Arial"/>
        </w:rPr>
        <w:t>Millionen. Mit dem Pharma-Kooperations-Kodex hat sich die Branche das Ziel auferlegt, die</w:t>
      </w:r>
      <w:ins w:id="273" w:author="Axel Springer AG" w:date="2017-08-08T16:00:00Z">
        <w:r w:rsidR="00D8751E">
          <w:rPr>
            <w:rFonts w:ascii="Times" w:hAnsi="Times" w:cs="Arial"/>
          </w:rPr>
          <w:t>se</w:t>
        </w:r>
      </w:ins>
      <w:r w:rsidRPr="00810093">
        <w:rPr>
          <w:rFonts w:ascii="Times" w:hAnsi="Times" w:cs="Arial"/>
        </w:rPr>
        <w:t xml:space="preserve"> </w:t>
      </w:r>
      <w:del w:id="274" w:author="Axel Springer AG" w:date="2017-08-08T16:00:00Z">
        <w:r w:rsidRPr="00810093" w:rsidDel="00D8751E">
          <w:rPr>
            <w:rFonts w:ascii="Times" w:hAnsi="Times" w:cs="Arial"/>
          </w:rPr>
          <w:delText xml:space="preserve">geldwerten </w:delText>
        </w:r>
      </w:del>
      <w:r w:rsidRPr="00810093">
        <w:rPr>
          <w:rFonts w:ascii="Times" w:hAnsi="Times" w:cs="Arial"/>
        </w:rPr>
        <w:t>Zuwendungen jährlich zu veröffentlichten. Allerdings verhindern zahlreiche Ärzte, dass ihr Name im Zusammenhang mit Geldern der Pharma</w:t>
      </w:r>
      <w:r>
        <w:rPr>
          <w:rFonts w:ascii="Times" w:hAnsi="Times" w:cs="Arial"/>
        </w:rPr>
        <w:t>firmen</w:t>
      </w:r>
      <w:r w:rsidRPr="00810093">
        <w:rPr>
          <w:rFonts w:ascii="Times" w:hAnsi="Times" w:cs="Arial"/>
        </w:rPr>
        <w:t xml:space="preserve"> publik wird.</w:t>
      </w:r>
      <w:ins w:id="275" w:author="Axel Springer AG" w:date="2017-08-08T16:00:00Z">
        <w:r w:rsidR="00D8751E">
          <w:rPr>
            <w:rFonts w:ascii="Times" w:hAnsi="Times" w:cs="Arial"/>
          </w:rPr>
          <w:t xml:space="preserve"> </w:t>
        </w:r>
      </w:ins>
      <w:del w:id="276" w:author="Axel Springer AG" w:date="2017-08-08T16:00:00Z">
        <w:r w:rsidRPr="00810093" w:rsidDel="00D8751E">
          <w:rPr>
            <w:rFonts w:ascii="Times" w:hAnsi="Times" w:cs="Arial"/>
          </w:rPr>
          <w:delText xml:space="preserve"> Deren Bezüge erscheinen in «aggregierter» Form, sprich als Gesamtsumme pro Unternehmen. </w:delText>
        </w:r>
      </w:del>
      <w:r w:rsidRPr="00810093">
        <w:rPr>
          <w:rFonts w:ascii="Times" w:hAnsi="Times" w:cs="Arial"/>
        </w:rPr>
        <w:t>Das Problem dabei: Niemand weiss, ob jene Ärzte, deren Namen nicht veröffentlicht wurde</w:t>
      </w:r>
      <w:r>
        <w:rPr>
          <w:rFonts w:ascii="Times" w:hAnsi="Times" w:cs="Arial"/>
        </w:rPr>
        <w:t>n</w:t>
      </w:r>
      <w:r w:rsidRPr="00810093">
        <w:rPr>
          <w:rFonts w:ascii="Times" w:hAnsi="Times" w:cs="Arial"/>
        </w:rPr>
        <w:t xml:space="preserve">, tatsächlich keine Gelder von Unternehmen erhalten hat oder ob sie nur die Veröffentlichung ihrer Daten verhindert haben. </w:t>
      </w:r>
    </w:p>
    <w:p w14:paraId="0336CAFB" w14:textId="77777777" w:rsidR="00810093" w:rsidRPr="00810093" w:rsidRDefault="00810093" w:rsidP="004C1276">
      <w:pPr>
        <w:ind w:right="1836"/>
        <w:rPr>
          <w:rFonts w:ascii="Times" w:hAnsi="Times" w:cs="Arial"/>
        </w:rPr>
      </w:pPr>
    </w:p>
    <w:p w14:paraId="6815B80D" w14:textId="77777777" w:rsidR="00810093" w:rsidRPr="00810093" w:rsidRDefault="00810093" w:rsidP="00810093">
      <w:pPr>
        <w:ind w:left="1134" w:right="1836"/>
        <w:rPr>
          <w:rFonts w:ascii="Times" w:hAnsi="Times" w:cs="Arial"/>
        </w:rPr>
      </w:pPr>
      <w:r>
        <w:rPr>
          <w:rFonts w:ascii="Times" w:hAnsi="Times" w:cs="Arial"/>
        </w:rPr>
        <w:t>Hier geht e</w:t>
      </w:r>
      <w:r w:rsidRPr="00810093">
        <w:rPr>
          <w:rFonts w:ascii="Times" w:hAnsi="Times" w:cs="Arial"/>
        </w:rPr>
        <w:t>s zum Eintrag der «Null-Franken-Ärzte»:</w:t>
      </w:r>
    </w:p>
    <w:p w14:paraId="2442C5C2" w14:textId="77777777" w:rsidR="00810093" w:rsidRDefault="005C24E0" w:rsidP="00810093">
      <w:pPr>
        <w:ind w:left="1134" w:right="1836"/>
        <w:rPr>
          <w:ins w:id="277" w:author="Axel Springer AG" w:date="2017-08-08T16:02:00Z"/>
          <w:rStyle w:val="Link"/>
          <w:rFonts w:ascii="Times" w:hAnsi="Times" w:cs="Arial"/>
        </w:rPr>
      </w:pPr>
      <w:hyperlink r:id="rId5" w:history="1">
        <w:r w:rsidR="00810093" w:rsidRPr="00810093">
          <w:rPr>
            <w:rStyle w:val="Link"/>
            <w:rFonts w:ascii="Times" w:hAnsi="Times" w:cs="Arial"/>
          </w:rPr>
          <w:t>https://correctiv.org/recherchen/euros-fuer-aerzte/datenbank/null-euro/</w:t>
        </w:r>
      </w:hyperlink>
    </w:p>
    <w:p w14:paraId="68850CF6" w14:textId="77777777" w:rsidR="00D8751E" w:rsidRDefault="00D8751E" w:rsidP="00810093">
      <w:pPr>
        <w:ind w:left="1134" w:right="1836"/>
        <w:rPr>
          <w:ins w:id="278" w:author="Axel Springer AG" w:date="2017-08-08T16:02:00Z"/>
          <w:rStyle w:val="Link"/>
          <w:rFonts w:ascii="Times" w:hAnsi="Times" w:cs="Arial"/>
        </w:rPr>
      </w:pPr>
    </w:p>
    <w:p w14:paraId="1EF94364" w14:textId="77777777" w:rsidR="00D8751E" w:rsidRPr="00810093" w:rsidRDefault="00D8751E" w:rsidP="00D8751E">
      <w:pPr>
        <w:widowControl w:val="0"/>
        <w:autoSpaceDE w:val="0"/>
        <w:autoSpaceDN w:val="0"/>
        <w:adjustRightInd w:val="0"/>
        <w:spacing w:after="240" w:line="280" w:lineRule="atLeast"/>
        <w:ind w:left="1134" w:right="1836"/>
        <w:rPr>
          <w:rFonts w:ascii="Times" w:hAnsi="Times" w:cs="Arial"/>
          <w:color w:val="000000"/>
          <w:lang w:val="de-DE"/>
        </w:rPr>
      </w:pPr>
      <w:moveToRangeStart w:id="279" w:author="Axel Springer AG" w:date="2017-08-08T16:02:00Z" w:name="move363827472"/>
      <w:moveTo w:id="280" w:author="Axel Springer AG" w:date="2017-08-08T16:02:00Z">
        <w:r w:rsidRPr="00810093">
          <w:rPr>
            <w:rFonts w:ascii="Times" w:hAnsi="Times" w:cs="Arial"/>
            <w:color w:val="000000"/>
            <w:lang w:val="de-DE"/>
          </w:rPr>
          <w:t>Wollen Sie wissen, ob sich Ihr Arzt von Pharmaunternehmen bezahlen lässt? Der Beobachter hat in Kooperation mit der Stiftung für Konsumentenschutz SKS und dem deutschen Recherchezentrum «</w:t>
        </w:r>
        <w:proofErr w:type="spellStart"/>
        <w:r w:rsidRPr="00810093">
          <w:rPr>
            <w:rFonts w:ascii="Times" w:hAnsi="Times" w:cs="Arial"/>
            <w:color w:val="000000"/>
            <w:lang w:val="de-DE"/>
          </w:rPr>
          <w:t>Correctiv</w:t>
        </w:r>
        <w:proofErr w:type="spellEnd"/>
        <w:r w:rsidRPr="00810093">
          <w:rPr>
            <w:rFonts w:ascii="Times" w:hAnsi="Times" w:cs="Arial"/>
            <w:color w:val="000000"/>
            <w:lang w:val="de-DE"/>
          </w:rPr>
          <w:t>» alle von Pharmaunternahmen in der Schweiz offen gelegten Zahlungen an Ärzte, Fachpersonal, Spitäler und andere Gesundheitseinrichtungen aufbereitet. Entstanden ist eine öffentlich durchsuchbare Datenbank. Suchen kann man nach Namen von Ärzten oder nach den Bezeichnungen einer Gesundheitseinrichtung</w:t>
        </w:r>
        <w:r>
          <w:rPr>
            <w:rFonts w:ascii="Times" w:hAnsi="Times" w:cs="Arial"/>
            <w:color w:val="000000"/>
            <w:lang w:val="de-DE"/>
          </w:rPr>
          <w:t xml:space="preserve"> (beispielsweise Ärztenetzwerk oder Spital</w:t>
        </w:r>
        <w:r w:rsidRPr="00810093">
          <w:rPr>
            <w:rFonts w:ascii="Times" w:hAnsi="Times" w:cs="Arial"/>
            <w:color w:val="000000"/>
            <w:lang w:val="de-DE"/>
          </w:rPr>
          <w:t>)</w:t>
        </w:r>
      </w:moveTo>
    </w:p>
    <w:p w14:paraId="5B9B05E7" w14:textId="77777777" w:rsidR="00D8751E" w:rsidRPr="00810093" w:rsidRDefault="00D8751E" w:rsidP="00D8751E">
      <w:pPr>
        <w:widowControl w:val="0"/>
        <w:autoSpaceDE w:val="0"/>
        <w:autoSpaceDN w:val="0"/>
        <w:adjustRightInd w:val="0"/>
        <w:spacing w:after="240" w:line="280" w:lineRule="atLeast"/>
        <w:ind w:left="1134" w:right="1836"/>
        <w:rPr>
          <w:rFonts w:ascii="Times" w:hAnsi="Times" w:cs="Arial"/>
          <w:b/>
          <w:bCs/>
          <w:color w:val="000000"/>
          <w:lang w:val="de-DE"/>
        </w:rPr>
      </w:pPr>
      <w:moveTo w:id="281" w:author="Axel Springer AG" w:date="2017-08-08T16:02:00Z">
        <w:r w:rsidRPr="00810093">
          <w:rPr>
            <w:rFonts w:ascii="Times" w:hAnsi="Times" w:cs="Arial"/>
            <w:color w:val="000000"/>
            <w:lang w:val="de-DE"/>
          </w:rPr>
          <w:t xml:space="preserve">Zur Datenbank: </w:t>
        </w:r>
        <w:r>
          <w:rPr>
            <w:rFonts w:ascii="Times" w:hAnsi="Times" w:cs="Arial"/>
            <w:b/>
            <w:bCs/>
            <w:color w:val="000000"/>
            <w:lang w:val="de-DE"/>
          </w:rPr>
          <w:t>www.beobachter.ch/Geld-</w:t>
        </w:r>
        <w:r w:rsidRPr="00810093">
          <w:rPr>
            <w:rFonts w:ascii="Times" w:hAnsi="Times" w:cs="Arial"/>
            <w:b/>
            <w:bCs/>
            <w:color w:val="000000"/>
            <w:lang w:val="de-DE"/>
          </w:rPr>
          <w:t>fuer-Aerzte</w:t>
        </w:r>
      </w:moveTo>
    </w:p>
    <w:moveToRangeEnd w:id="279"/>
    <w:p w14:paraId="534F2989" w14:textId="77777777" w:rsidR="00D8751E" w:rsidRPr="00810093" w:rsidRDefault="00D8751E" w:rsidP="00810093">
      <w:pPr>
        <w:ind w:left="1134" w:right="1836"/>
        <w:rPr>
          <w:rFonts w:ascii="Times" w:hAnsi="Times" w:cs="Arial"/>
        </w:rPr>
      </w:pPr>
    </w:p>
    <w:p w14:paraId="30A977B2" w14:textId="77777777" w:rsidR="00810093" w:rsidRPr="00810093" w:rsidRDefault="00810093" w:rsidP="00810093">
      <w:pPr>
        <w:ind w:left="1134" w:right="1836"/>
        <w:rPr>
          <w:rFonts w:ascii="Times" w:hAnsi="Times" w:cs="Arial"/>
        </w:rPr>
      </w:pPr>
    </w:p>
    <w:p w14:paraId="7061C7CB" w14:textId="77777777" w:rsidR="00810093" w:rsidRPr="00810093" w:rsidRDefault="00810093" w:rsidP="00810093">
      <w:pPr>
        <w:ind w:left="1134" w:right="1836"/>
        <w:rPr>
          <w:rFonts w:ascii="Times" w:hAnsi="Times" w:cs="Arial"/>
        </w:rPr>
      </w:pPr>
    </w:p>
    <w:p w14:paraId="723AB8AB" w14:textId="77777777" w:rsidR="00810093" w:rsidRPr="00810093" w:rsidRDefault="00810093" w:rsidP="00810093">
      <w:pPr>
        <w:ind w:left="1134" w:right="1836"/>
        <w:rPr>
          <w:rFonts w:ascii="Times" w:hAnsi="Times" w:cs="Arial"/>
        </w:rPr>
      </w:pPr>
    </w:p>
    <w:p w14:paraId="51CB7720" w14:textId="77777777" w:rsidR="00810093" w:rsidRPr="00810093" w:rsidRDefault="00810093" w:rsidP="00810093">
      <w:pPr>
        <w:ind w:left="1134" w:right="1836"/>
        <w:rPr>
          <w:rFonts w:ascii="Times" w:hAnsi="Times" w:cs="Arial"/>
        </w:rPr>
      </w:pPr>
      <w:r w:rsidRPr="00810093">
        <w:rPr>
          <w:rFonts w:ascii="Times" w:hAnsi="Times" w:cs="Arial"/>
        </w:rPr>
        <w:t>***BOX 2***</w:t>
      </w:r>
    </w:p>
    <w:p w14:paraId="05A5DBF9" w14:textId="77777777" w:rsidR="00810093" w:rsidRPr="00810093" w:rsidRDefault="00810093" w:rsidP="00810093">
      <w:pPr>
        <w:ind w:left="1134" w:right="1836"/>
        <w:rPr>
          <w:rFonts w:ascii="Times" w:hAnsi="Times" w:cs="Arial"/>
          <w:b/>
        </w:rPr>
      </w:pPr>
      <w:r w:rsidRPr="00810093">
        <w:rPr>
          <w:rFonts w:ascii="Times" w:hAnsi="Times" w:cs="Arial"/>
          <w:b/>
        </w:rPr>
        <w:t>Das sind die grössten Empfänger</w:t>
      </w:r>
    </w:p>
    <w:p w14:paraId="46F48EA9" w14:textId="2401400D" w:rsidR="00810093" w:rsidRPr="00810093" w:rsidRDefault="00D8751E" w:rsidP="00810093">
      <w:pPr>
        <w:widowControl w:val="0"/>
        <w:autoSpaceDE w:val="0"/>
        <w:autoSpaceDN w:val="0"/>
        <w:adjustRightInd w:val="0"/>
        <w:spacing w:after="240" w:line="280" w:lineRule="atLeast"/>
        <w:ind w:left="1134" w:right="1836"/>
        <w:rPr>
          <w:rFonts w:ascii="Times" w:hAnsi="Times" w:cs="Arial"/>
          <w:color w:val="000000"/>
          <w:lang w:val="de-DE"/>
        </w:rPr>
      </w:pPr>
      <w:ins w:id="282" w:author="Axel Springer AG" w:date="2017-08-08T16:01:00Z">
        <w:r>
          <w:rPr>
            <w:rFonts w:ascii="Times" w:hAnsi="Times" w:cs="Arial"/>
            <w:color w:val="000000"/>
            <w:lang w:val="de-DE"/>
          </w:rPr>
          <w:t>A</w:t>
        </w:r>
        <w:r w:rsidRPr="00810093">
          <w:rPr>
            <w:rFonts w:ascii="Times" w:hAnsi="Times" w:cs="Arial"/>
            <w:color w:val="000000"/>
            <w:lang w:val="de-DE"/>
          </w:rPr>
          <w:t>m meisten Geld der Industrie</w:t>
        </w:r>
        <w:r w:rsidRPr="00810093" w:rsidDel="00D8751E">
          <w:rPr>
            <w:rFonts w:ascii="Times" w:hAnsi="Times" w:cs="Arial"/>
            <w:color w:val="000000"/>
            <w:lang w:val="de-DE"/>
          </w:rPr>
          <w:t xml:space="preserve"> </w:t>
        </w:r>
        <w:r>
          <w:rPr>
            <w:rFonts w:ascii="Times" w:hAnsi="Times" w:cs="Arial"/>
            <w:color w:val="000000"/>
            <w:lang w:val="de-DE"/>
          </w:rPr>
          <w:t xml:space="preserve">erhielt unter </w:t>
        </w:r>
      </w:ins>
      <w:del w:id="283" w:author="Axel Springer AG" w:date="2017-08-08T16:01:00Z">
        <w:r w:rsidR="00810093" w:rsidRPr="00810093" w:rsidDel="00D8751E">
          <w:rPr>
            <w:rFonts w:ascii="Times" w:hAnsi="Times" w:cs="Arial"/>
            <w:color w:val="000000"/>
            <w:lang w:val="de-DE"/>
          </w:rPr>
          <w:delText xml:space="preserve">Bei </w:delText>
        </w:r>
      </w:del>
      <w:r w:rsidR="00810093" w:rsidRPr="00810093">
        <w:rPr>
          <w:rFonts w:ascii="Times" w:hAnsi="Times" w:cs="Arial"/>
          <w:color w:val="000000"/>
          <w:lang w:val="de-DE"/>
        </w:rPr>
        <w:t xml:space="preserve">den Ärzten </w:t>
      </w:r>
      <w:del w:id="284" w:author="Axel Springer AG" w:date="2017-08-08T16:01:00Z">
        <w:r w:rsidR="00810093" w:rsidRPr="00810093" w:rsidDel="00D8751E">
          <w:rPr>
            <w:rFonts w:ascii="Times" w:hAnsi="Times" w:cs="Arial"/>
            <w:color w:val="000000"/>
            <w:lang w:val="de-DE"/>
          </w:rPr>
          <w:delText xml:space="preserve">erhielt </w:delText>
        </w:r>
      </w:del>
      <w:r w:rsidR="00810093" w:rsidRPr="00810093">
        <w:rPr>
          <w:rFonts w:ascii="Times" w:hAnsi="Times" w:cs="Arial"/>
          <w:color w:val="000000"/>
          <w:lang w:val="de-DE"/>
        </w:rPr>
        <w:t xml:space="preserve">der Zürcher </w:t>
      </w:r>
      <w:proofErr w:type="spellStart"/>
      <w:r w:rsidR="00810093" w:rsidRPr="00810093">
        <w:rPr>
          <w:rFonts w:ascii="Times" w:hAnsi="Times" w:cs="Arial"/>
          <w:color w:val="000000"/>
          <w:lang w:val="de-DE"/>
        </w:rPr>
        <w:t>Onkologieprofessor</w:t>
      </w:r>
      <w:proofErr w:type="spellEnd"/>
      <w:r w:rsidR="00810093" w:rsidRPr="00810093">
        <w:rPr>
          <w:rFonts w:ascii="Times" w:hAnsi="Times" w:cs="Arial"/>
          <w:color w:val="000000"/>
          <w:lang w:val="de-DE"/>
        </w:rPr>
        <w:t xml:space="preserve"> und Leiter des Krebszentrums des Unispitals Zürich Rolf A. Stahel</w:t>
      </w:r>
      <w:ins w:id="285" w:author="Axel Springer AG" w:date="2017-08-08T16:01:00Z">
        <w:r>
          <w:rPr>
            <w:rFonts w:ascii="Times" w:hAnsi="Times" w:cs="Arial"/>
            <w:color w:val="000000"/>
            <w:lang w:val="de-DE"/>
          </w:rPr>
          <w:t>, nämlich</w:t>
        </w:r>
      </w:ins>
      <w:del w:id="286" w:author="Axel Springer AG" w:date="2017-08-08T16:01:00Z">
        <w:r w:rsidR="00810093" w:rsidRPr="00810093" w:rsidDel="00D8751E">
          <w:rPr>
            <w:rFonts w:ascii="Times" w:hAnsi="Times" w:cs="Arial"/>
            <w:color w:val="000000"/>
            <w:lang w:val="de-DE"/>
          </w:rPr>
          <w:delText xml:space="preserve"> mit</w:delText>
        </w:r>
      </w:del>
      <w:r w:rsidR="00810093" w:rsidRPr="00810093">
        <w:rPr>
          <w:rFonts w:ascii="Times" w:hAnsi="Times" w:cs="Arial"/>
          <w:color w:val="000000"/>
          <w:lang w:val="de-DE"/>
        </w:rPr>
        <w:t xml:space="preserve"> rund 76'000 Franken</w:t>
      </w:r>
      <w:del w:id="287" w:author="Axel Springer AG" w:date="2017-08-08T16:01:00Z">
        <w:r w:rsidR="00810093" w:rsidRPr="00810093" w:rsidDel="00D8751E">
          <w:rPr>
            <w:rFonts w:ascii="Times" w:hAnsi="Times" w:cs="Arial"/>
            <w:color w:val="000000"/>
            <w:lang w:val="de-DE"/>
          </w:rPr>
          <w:delText xml:space="preserve"> am meisten Geld der Industrie</w:delText>
        </w:r>
      </w:del>
      <w:r w:rsidR="00810093" w:rsidRPr="00810093">
        <w:rPr>
          <w:rFonts w:ascii="Times" w:hAnsi="Times" w:cs="Arial"/>
          <w:color w:val="000000"/>
          <w:lang w:val="de-DE"/>
        </w:rPr>
        <w:t xml:space="preserve">. Auf Platz zwei </w:t>
      </w:r>
      <w:del w:id="288" w:author="Axel Springer AG" w:date="2017-08-08T16:01:00Z">
        <w:r w:rsidR="00810093" w:rsidRPr="00810093" w:rsidDel="00D8751E">
          <w:rPr>
            <w:rFonts w:ascii="Times" w:hAnsi="Times" w:cs="Arial"/>
            <w:color w:val="000000"/>
            <w:lang w:val="de-DE"/>
          </w:rPr>
          <w:delText xml:space="preserve">liegt </w:delText>
        </w:r>
      </w:del>
      <w:ins w:id="289" w:author="Axel Springer AG" w:date="2017-08-08T16:01:00Z">
        <w:r>
          <w:rPr>
            <w:rFonts w:ascii="Times" w:hAnsi="Times" w:cs="Arial"/>
            <w:color w:val="000000"/>
            <w:lang w:val="de-DE"/>
          </w:rPr>
          <w:t>folgt</w:t>
        </w:r>
        <w:r w:rsidRPr="00810093">
          <w:rPr>
            <w:rFonts w:ascii="Times" w:hAnsi="Times" w:cs="Arial"/>
            <w:color w:val="000000"/>
            <w:lang w:val="de-DE"/>
          </w:rPr>
          <w:t xml:space="preserve"> </w:t>
        </w:r>
      </w:ins>
      <w:r w:rsidR="00810093" w:rsidRPr="00810093">
        <w:rPr>
          <w:rFonts w:ascii="Times" w:hAnsi="Times" w:cs="Arial"/>
          <w:color w:val="000000"/>
          <w:lang w:val="de-DE"/>
        </w:rPr>
        <w:t xml:space="preserve">Johannes </w:t>
      </w:r>
      <w:proofErr w:type="spellStart"/>
      <w:r w:rsidR="00810093" w:rsidRPr="00810093">
        <w:rPr>
          <w:rFonts w:ascii="Times" w:hAnsi="Times" w:cs="Arial"/>
          <w:color w:val="000000"/>
          <w:lang w:val="de-DE"/>
        </w:rPr>
        <w:t>Bitzer</w:t>
      </w:r>
      <w:proofErr w:type="spellEnd"/>
      <w:r w:rsidR="00810093" w:rsidRPr="00810093">
        <w:rPr>
          <w:rFonts w:ascii="Times" w:hAnsi="Times" w:cs="Arial"/>
          <w:color w:val="000000"/>
          <w:lang w:val="de-DE"/>
        </w:rPr>
        <w:t xml:space="preserve">, ehemaliger Chefarzt der Frauenklinik des Unispitals Basel. Er kommt auf fast 72'000 Franken. Matti </w:t>
      </w:r>
      <w:proofErr w:type="spellStart"/>
      <w:r w:rsidR="00810093" w:rsidRPr="00810093">
        <w:rPr>
          <w:rFonts w:ascii="Times" w:hAnsi="Times" w:cs="Arial"/>
          <w:color w:val="000000"/>
          <w:lang w:val="de-DE"/>
        </w:rPr>
        <w:t>Aapro</w:t>
      </w:r>
      <w:proofErr w:type="spellEnd"/>
      <w:r w:rsidR="00810093" w:rsidRPr="00810093">
        <w:rPr>
          <w:rFonts w:ascii="Times" w:hAnsi="Times" w:cs="Arial"/>
          <w:color w:val="000000"/>
          <w:lang w:val="de-DE"/>
        </w:rPr>
        <w:t xml:space="preserve">, Westschweizer Krebsspezialist der Privatklinik </w:t>
      </w:r>
      <w:proofErr w:type="spellStart"/>
      <w:r w:rsidR="00810093" w:rsidRPr="00810093">
        <w:rPr>
          <w:rFonts w:ascii="Times" w:hAnsi="Times" w:cs="Arial"/>
          <w:color w:val="000000"/>
          <w:lang w:val="de-DE"/>
        </w:rPr>
        <w:t>Genolier</w:t>
      </w:r>
      <w:proofErr w:type="spellEnd"/>
      <w:r w:rsidR="00810093" w:rsidRPr="00810093">
        <w:rPr>
          <w:rFonts w:ascii="Times" w:hAnsi="Times" w:cs="Arial"/>
          <w:color w:val="000000"/>
          <w:lang w:val="de-DE"/>
        </w:rPr>
        <w:t>, der im Vorjahr mit 97’000 Franken «Beratungs- und Dienstleistungskosten» am meisten kassierte, kommt 2016 «nur» noch auf knapp 35'000 Franken und liegt auf Platz 9.</w:t>
      </w:r>
    </w:p>
    <w:p w14:paraId="2F11D3DE" w14:textId="26590AC0" w:rsidR="00810093" w:rsidRPr="00810093" w:rsidDel="00D8751E" w:rsidRDefault="00810093" w:rsidP="00810093">
      <w:pPr>
        <w:widowControl w:val="0"/>
        <w:autoSpaceDE w:val="0"/>
        <w:autoSpaceDN w:val="0"/>
        <w:adjustRightInd w:val="0"/>
        <w:spacing w:after="240" w:line="280" w:lineRule="atLeast"/>
        <w:ind w:left="1134" w:right="1836"/>
        <w:rPr>
          <w:rFonts w:ascii="Times" w:hAnsi="Times" w:cs="Arial"/>
          <w:color w:val="000000"/>
          <w:lang w:val="de-DE"/>
        </w:rPr>
      </w:pPr>
      <w:moveFromRangeStart w:id="290" w:author="Axel Springer AG" w:date="2017-08-08T16:02:00Z" w:name="move363827472"/>
      <w:moveFrom w:id="291" w:author="Axel Springer AG" w:date="2017-08-08T16:02:00Z">
        <w:r w:rsidRPr="00810093" w:rsidDel="00D8751E">
          <w:rPr>
            <w:rFonts w:ascii="Times" w:hAnsi="Times" w:cs="Arial"/>
            <w:color w:val="000000"/>
            <w:lang w:val="de-DE"/>
          </w:rPr>
          <w:t>Wollen Sie wissen, ob sich Ihr Arzt von Pharmaunternehmen bezahlen lässt? Der Beobachter hat in Kooperation mit der Stiftung für Konsumentenschutz SKS und dem deutschen Recherchezentrum «Correctiv» alle von Pharmaunternahmen in der Schweiz offen gelegten Zahlungen an Ärzte, Fachpersonal, Spitäler und andere Gesundheitseinrichtungen aufbereitet. Entstanden ist eine öffentlich durchsuchbare Datenbank. Suchen kann man nach Namen von Ärzten oder nach den Bezeichnungen einer Gesundheitseinrichtung</w:t>
        </w:r>
        <w:r w:rsidDel="00D8751E">
          <w:rPr>
            <w:rFonts w:ascii="Times" w:hAnsi="Times" w:cs="Arial"/>
            <w:color w:val="000000"/>
            <w:lang w:val="de-DE"/>
          </w:rPr>
          <w:t xml:space="preserve"> (beispielsweise Ärztenetzwerk oder Spital</w:t>
        </w:r>
        <w:r w:rsidRPr="00810093" w:rsidDel="00D8751E">
          <w:rPr>
            <w:rFonts w:ascii="Times" w:hAnsi="Times" w:cs="Arial"/>
            <w:color w:val="000000"/>
            <w:lang w:val="de-DE"/>
          </w:rPr>
          <w:t>)</w:t>
        </w:r>
      </w:moveFrom>
    </w:p>
    <w:p w14:paraId="59F9C9C2" w14:textId="4B17BB9B" w:rsidR="00810093" w:rsidRPr="00810093" w:rsidDel="00D8751E" w:rsidRDefault="00810093" w:rsidP="00810093">
      <w:pPr>
        <w:widowControl w:val="0"/>
        <w:autoSpaceDE w:val="0"/>
        <w:autoSpaceDN w:val="0"/>
        <w:adjustRightInd w:val="0"/>
        <w:spacing w:after="240" w:line="280" w:lineRule="atLeast"/>
        <w:ind w:left="1134" w:right="1836"/>
        <w:rPr>
          <w:rFonts w:ascii="Times" w:hAnsi="Times" w:cs="Arial"/>
          <w:b/>
          <w:bCs/>
          <w:color w:val="000000"/>
          <w:lang w:val="de-DE"/>
        </w:rPr>
      </w:pPr>
      <w:moveFrom w:id="292" w:author="Axel Springer AG" w:date="2017-08-08T16:02:00Z">
        <w:r w:rsidRPr="00810093" w:rsidDel="00D8751E">
          <w:rPr>
            <w:rFonts w:ascii="Times" w:hAnsi="Times" w:cs="Arial"/>
            <w:color w:val="000000"/>
            <w:lang w:val="de-DE"/>
          </w:rPr>
          <w:t xml:space="preserve">Zur Datenbank: </w:t>
        </w:r>
        <w:r w:rsidDel="00D8751E">
          <w:rPr>
            <w:rFonts w:ascii="Times" w:hAnsi="Times" w:cs="Arial"/>
            <w:b/>
            <w:bCs/>
            <w:color w:val="000000"/>
            <w:lang w:val="de-DE"/>
          </w:rPr>
          <w:t>www.beobachter.ch/Geld-</w:t>
        </w:r>
        <w:r w:rsidRPr="00810093" w:rsidDel="00D8751E">
          <w:rPr>
            <w:rFonts w:ascii="Times" w:hAnsi="Times" w:cs="Arial"/>
            <w:b/>
            <w:bCs/>
            <w:color w:val="000000"/>
            <w:lang w:val="de-DE"/>
          </w:rPr>
          <w:t>fuer-Aerzte</w:t>
        </w:r>
      </w:moveFrom>
    </w:p>
    <w:moveFromRangeEnd w:id="290"/>
    <w:p w14:paraId="5EBDF6B5" w14:textId="77777777" w:rsidR="00810093" w:rsidRPr="00810093" w:rsidRDefault="00810093" w:rsidP="00810093">
      <w:pPr>
        <w:widowControl w:val="0"/>
        <w:autoSpaceDE w:val="0"/>
        <w:autoSpaceDN w:val="0"/>
        <w:adjustRightInd w:val="0"/>
        <w:spacing w:after="240" w:line="280" w:lineRule="atLeast"/>
        <w:ind w:left="1134" w:right="1836"/>
        <w:rPr>
          <w:rFonts w:ascii="Times" w:hAnsi="Times" w:cs="Arial"/>
        </w:rPr>
      </w:pPr>
      <w:r w:rsidRPr="00810093">
        <w:rPr>
          <w:rFonts w:ascii="Times" w:hAnsi="Times" w:cs="Arial"/>
          <w:highlight w:val="yellow"/>
        </w:rPr>
        <w:t>Hinweis Beobachter 17/2016.</w:t>
      </w:r>
    </w:p>
    <w:p w14:paraId="38AE78C9" w14:textId="77777777" w:rsidR="00EF20A9" w:rsidRPr="00810093" w:rsidRDefault="00EF20A9" w:rsidP="00D8751E">
      <w:pPr>
        <w:ind w:right="1836"/>
        <w:rPr>
          <w:rFonts w:ascii="Times" w:hAnsi="Times"/>
        </w:rPr>
        <w:pPrChange w:id="293" w:author="Axel Springer AG" w:date="2017-08-08T16:02:00Z">
          <w:pPr>
            <w:ind w:left="1134" w:right="1836"/>
          </w:pPr>
        </w:pPrChange>
      </w:pPr>
    </w:p>
    <w:sectPr w:rsidR="00EF20A9" w:rsidRPr="00810093" w:rsidSect="007C0C39">
      <w:pgSz w:w="11900" w:h="16840"/>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Times">
    <w:panose1 w:val="02000500000000000000"/>
    <w:charset w:val="00"/>
    <w:family w:val="auto"/>
    <w:pitch w:val="variable"/>
    <w:sig w:usb0="00000003" w:usb1="00000000" w:usb2="00000000" w:usb3="00000000" w:csb0="00000001"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70"/>
  <w:proofState w:spelling="clean"/>
  <w:trackRevisions/>
  <w:defaultTabStop w:val="708"/>
  <w:hyphenationZone w:val="425"/>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10093"/>
    <w:rsid w:val="00036A4A"/>
    <w:rsid w:val="001465A5"/>
    <w:rsid w:val="00214274"/>
    <w:rsid w:val="0024185F"/>
    <w:rsid w:val="002909D3"/>
    <w:rsid w:val="00304BED"/>
    <w:rsid w:val="003F27C3"/>
    <w:rsid w:val="004C1276"/>
    <w:rsid w:val="004C4D24"/>
    <w:rsid w:val="00505EA4"/>
    <w:rsid w:val="005B7AE4"/>
    <w:rsid w:val="005C24E0"/>
    <w:rsid w:val="005F65B9"/>
    <w:rsid w:val="007600FB"/>
    <w:rsid w:val="00765395"/>
    <w:rsid w:val="00785558"/>
    <w:rsid w:val="007C0C39"/>
    <w:rsid w:val="00810093"/>
    <w:rsid w:val="008D3907"/>
    <w:rsid w:val="00A06D36"/>
    <w:rsid w:val="00AB177E"/>
    <w:rsid w:val="00AC30A7"/>
    <w:rsid w:val="00C0175E"/>
    <w:rsid w:val="00CC5F40"/>
    <w:rsid w:val="00D8751E"/>
    <w:rsid w:val="00DE6514"/>
    <w:rsid w:val="00EB56C4"/>
    <w:rsid w:val="00EE041A"/>
    <w:rsid w:val="00EF20A9"/>
    <w:rsid w:val="00FE1AAE"/>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3A3C8C8"/>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1009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810093"/>
    <w:rPr>
      <w:color w:val="0000FF" w:themeColor="hyperlink"/>
      <w:u w:val="single"/>
    </w:rPr>
  </w:style>
  <w:style w:type="paragraph" w:styleId="StandardWeb">
    <w:name w:val="Normal (Web)"/>
    <w:basedOn w:val="Standard"/>
    <w:uiPriority w:val="99"/>
    <w:unhideWhenUsed/>
    <w:rsid w:val="00810093"/>
    <w:pPr>
      <w:spacing w:before="100" w:beforeAutospacing="1" w:after="100" w:afterAutospacing="1"/>
    </w:pPr>
    <w:rPr>
      <w:rFonts w:ascii="Times" w:hAnsi="Times" w:cs="Times New Roman"/>
      <w:sz w:val="20"/>
      <w:szCs w:val="20"/>
    </w:rPr>
  </w:style>
  <w:style w:type="paragraph" w:styleId="Sprechblasentext">
    <w:name w:val="Balloon Text"/>
    <w:basedOn w:val="Standard"/>
    <w:link w:val="SprechblasentextZeichen"/>
    <w:uiPriority w:val="99"/>
    <w:semiHidden/>
    <w:unhideWhenUsed/>
    <w:rsid w:val="005C24E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5C24E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Standard">
    <w:name w:val="Normal"/>
    <w:qFormat/>
    <w:rsid w:val="00810093"/>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styleId="Link">
    <w:name w:val="Hyperlink"/>
    <w:basedOn w:val="Absatzstandardschriftart"/>
    <w:uiPriority w:val="99"/>
    <w:unhideWhenUsed/>
    <w:rsid w:val="00810093"/>
    <w:rPr>
      <w:color w:val="0000FF" w:themeColor="hyperlink"/>
      <w:u w:val="single"/>
    </w:rPr>
  </w:style>
  <w:style w:type="paragraph" w:styleId="StandardWeb">
    <w:name w:val="Normal (Web)"/>
    <w:basedOn w:val="Standard"/>
    <w:uiPriority w:val="99"/>
    <w:unhideWhenUsed/>
    <w:rsid w:val="00810093"/>
    <w:pPr>
      <w:spacing w:before="100" w:beforeAutospacing="1" w:after="100" w:afterAutospacing="1"/>
    </w:pPr>
    <w:rPr>
      <w:rFonts w:ascii="Times" w:hAnsi="Times" w:cs="Times New Roman"/>
      <w:sz w:val="20"/>
      <w:szCs w:val="20"/>
    </w:rPr>
  </w:style>
  <w:style w:type="paragraph" w:styleId="Sprechblasentext">
    <w:name w:val="Balloon Text"/>
    <w:basedOn w:val="Standard"/>
    <w:link w:val="SprechblasentextZeichen"/>
    <w:uiPriority w:val="99"/>
    <w:semiHidden/>
    <w:unhideWhenUsed/>
    <w:rsid w:val="005C24E0"/>
    <w:rPr>
      <w:rFonts w:ascii="Lucida Grande" w:hAnsi="Lucida Grande" w:cs="Lucida Grande"/>
      <w:sz w:val="18"/>
      <w:szCs w:val="18"/>
    </w:rPr>
  </w:style>
  <w:style w:type="character" w:customStyle="1" w:styleId="SprechblasentextZeichen">
    <w:name w:val="Sprechblasentext Zeichen"/>
    <w:basedOn w:val="Absatzstandardschriftart"/>
    <w:link w:val="Sprechblasentext"/>
    <w:uiPriority w:val="99"/>
    <w:semiHidden/>
    <w:rsid w:val="005C24E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s://correctiv.org/recherchen/euros-fuer-aerzte/datenbank/null-euro/" TargetMode="Externa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1801</Words>
  <Characters>11962</Characters>
  <Application>Microsoft Macintosh Word</Application>
  <DocSecurity>0</DocSecurity>
  <Lines>314</Lines>
  <Paragraphs>52</Paragraphs>
  <ScaleCrop>false</ScaleCrop>
  <Company>c</Company>
  <LinksUpToDate>false</LinksUpToDate>
  <CharactersWithSpaces>13711</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Gruhnwald Sylke</dc:creator>
  <cp:keywords/>
  <dc:description/>
  <cp:lastModifiedBy>Axel Springer AG</cp:lastModifiedBy>
  <cp:revision>5</cp:revision>
  <cp:lastPrinted>2017-08-08T08:03:00Z</cp:lastPrinted>
  <dcterms:created xsi:type="dcterms:W3CDTF">2017-08-08T13:18:00Z</dcterms:created>
  <dcterms:modified xsi:type="dcterms:W3CDTF">2017-08-08T14:02:00Z</dcterms:modified>
</cp:coreProperties>
</file>